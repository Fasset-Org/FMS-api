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CE5C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2340469D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73E1A86F" w14:textId="77777777" w:rsidR="004E0DA2" w:rsidRPr="00F47A5C" w:rsidRDefault="003A5EE9">
      <w:pPr>
        <w:jc w:val="both"/>
        <w:rPr>
          <w:rFonts w:cstheme="minorHAnsi"/>
          <w:sz w:val="44"/>
          <w:szCs w:val="48"/>
        </w:rPr>
      </w:pPr>
      <w:r w:rsidRPr="00F47A5C">
        <w:rPr>
          <w:rFonts w:cstheme="minorHAnsi"/>
          <w:noProof/>
          <w:color w:val="44546A"/>
          <w:sz w:val="20"/>
          <w:lang w:val="en-US" w:eastAsia="en-US"/>
        </w:rPr>
        <w:drawing>
          <wp:anchor distT="0" distB="0" distL="114300" distR="114300" simplePos="0" relativeHeight="251925504" behindDoc="0" locked="0" layoutInCell="1" allowOverlap="1" wp14:anchorId="01CA1B97" wp14:editId="41911B04">
            <wp:simplePos x="0" y="0"/>
            <wp:positionH relativeFrom="margin">
              <wp:posOffset>1644015</wp:posOffset>
            </wp:positionH>
            <wp:positionV relativeFrom="margin">
              <wp:posOffset>1013460</wp:posOffset>
            </wp:positionV>
            <wp:extent cx="2586355" cy="2993390"/>
            <wp:effectExtent l="0" t="0" r="4445" b="0"/>
            <wp:wrapSquare wrapText="bothSides"/>
            <wp:docPr id="34" name="Picture 34" descr="Description: Description: Description: Description: cid:image001.png@01D2128F.ED91B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escription: Description: Description: Description: cid:image001.png@01D2128F.ED91BBE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079B64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45E128EA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69EB6DD3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07E1292C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63F53794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51620441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384A0323" w14:textId="77777777" w:rsidR="004E0DA2" w:rsidRPr="00F47A5C" w:rsidRDefault="00C0205B" w:rsidP="00C0205B">
      <w:pPr>
        <w:jc w:val="center"/>
        <w:rPr>
          <w:rFonts w:cstheme="minorHAnsi"/>
          <w:b/>
          <w:sz w:val="28"/>
          <w:szCs w:val="32"/>
        </w:rPr>
      </w:pPr>
      <w:r w:rsidRPr="00F47A5C">
        <w:rPr>
          <w:rFonts w:cstheme="minorHAnsi"/>
          <w:b/>
          <w:sz w:val="28"/>
          <w:szCs w:val="32"/>
        </w:rPr>
        <w:t>BUSINESS REQUIREMENTS DOCUMENT (BRD)</w:t>
      </w:r>
    </w:p>
    <w:p w14:paraId="0A67212C" w14:textId="6F175410" w:rsidR="00C0205B" w:rsidRPr="00F47A5C" w:rsidRDefault="00090DC1" w:rsidP="00C0205B">
      <w:pPr>
        <w:jc w:val="center"/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LEARNER PORTAL</w:t>
      </w:r>
      <w:r w:rsidR="00C0205B" w:rsidRPr="00F47A5C">
        <w:rPr>
          <w:rFonts w:cstheme="minorHAnsi"/>
          <w:b/>
          <w:sz w:val="28"/>
          <w:szCs w:val="32"/>
        </w:rPr>
        <w:t xml:space="preserve"> SYSTEM</w:t>
      </w:r>
    </w:p>
    <w:p w14:paraId="31704517" w14:textId="6A79A17C" w:rsidR="00C0205B" w:rsidRPr="00F47A5C" w:rsidRDefault="00C0205B" w:rsidP="00C0205B">
      <w:pPr>
        <w:jc w:val="center"/>
        <w:rPr>
          <w:rFonts w:cstheme="minorHAnsi"/>
          <w:b/>
          <w:szCs w:val="24"/>
        </w:rPr>
      </w:pPr>
      <w:r w:rsidRPr="00F47A5C">
        <w:rPr>
          <w:rFonts w:cstheme="minorHAnsi"/>
          <w:b/>
          <w:szCs w:val="24"/>
        </w:rPr>
        <w:t xml:space="preserve">Version </w:t>
      </w:r>
      <w:r w:rsidR="00FA335A" w:rsidRPr="00F47A5C">
        <w:rPr>
          <w:rFonts w:cstheme="minorHAnsi"/>
          <w:b/>
          <w:szCs w:val="24"/>
        </w:rPr>
        <w:t>1.</w:t>
      </w:r>
      <w:r w:rsidR="00CD431C">
        <w:rPr>
          <w:rFonts w:cstheme="minorHAnsi"/>
          <w:b/>
          <w:szCs w:val="24"/>
        </w:rPr>
        <w:t>1</w:t>
      </w:r>
    </w:p>
    <w:p w14:paraId="3B174E5C" w14:textId="35BE8600" w:rsidR="004E0DA2" w:rsidRPr="00F47A5C" w:rsidRDefault="00C0205B" w:rsidP="00C0205B">
      <w:pPr>
        <w:jc w:val="center"/>
        <w:rPr>
          <w:rFonts w:cstheme="minorHAnsi"/>
          <w:b/>
          <w:szCs w:val="24"/>
        </w:rPr>
      </w:pPr>
      <w:r w:rsidRPr="00F47A5C">
        <w:rPr>
          <w:rFonts w:cstheme="minorHAnsi"/>
          <w:b/>
          <w:szCs w:val="24"/>
        </w:rPr>
        <w:t xml:space="preserve">30 </w:t>
      </w:r>
      <w:r w:rsidR="00090DC1">
        <w:rPr>
          <w:rFonts w:cstheme="minorHAnsi"/>
          <w:b/>
          <w:szCs w:val="24"/>
        </w:rPr>
        <w:t xml:space="preserve">Oct </w:t>
      </w:r>
      <w:r w:rsidRPr="00F47A5C">
        <w:rPr>
          <w:rFonts w:cstheme="minorHAnsi"/>
          <w:b/>
          <w:szCs w:val="24"/>
        </w:rPr>
        <w:t>2018</w:t>
      </w:r>
    </w:p>
    <w:p w14:paraId="0825F272" w14:textId="77777777" w:rsidR="00C0205B" w:rsidRPr="00F47A5C" w:rsidRDefault="00C0205B" w:rsidP="00C0205B">
      <w:pPr>
        <w:jc w:val="center"/>
        <w:rPr>
          <w:rFonts w:cstheme="minorHAnsi"/>
          <w:b/>
          <w:szCs w:val="24"/>
        </w:rPr>
      </w:pPr>
    </w:p>
    <w:p w14:paraId="32D2BCC8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59A1156D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13BFEF76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455234D2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7DC1238B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757D81BB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6AE6D50C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34881FC7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6537D6DA" w14:textId="77777777" w:rsidR="00C0205B" w:rsidRPr="00F47A5C" w:rsidRDefault="00C0205B" w:rsidP="00C0205B">
      <w:pPr>
        <w:pStyle w:val="TOCHeading1"/>
        <w:rPr>
          <w:rFonts w:asciiTheme="minorHAnsi" w:hAnsiTheme="minorHAnsi" w:cstheme="minorHAnsi"/>
          <w:sz w:val="28"/>
        </w:rPr>
      </w:pPr>
    </w:p>
    <w:p w14:paraId="2A3A66ED" w14:textId="77777777" w:rsidR="00C0205B" w:rsidRPr="00F47A5C" w:rsidRDefault="00C0205B" w:rsidP="00C0205B">
      <w:pPr>
        <w:pStyle w:val="TOCHeading1"/>
        <w:rPr>
          <w:rFonts w:asciiTheme="minorHAnsi" w:hAnsiTheme="minorHAnsi" w:cstheme="minorHAnsi"/>
          <w:sz w:val="28"/>
        </w:rPr>
      </w:pPr>
      <w:r w:rsidRPr="00F47A5C">
        <w:rPr>
          <w:rFonts w:asciiTheme="minorHAnsi" w:hAnsiTheme="minorHAnsi" w:cstheme="minorHAnsi"/>
          <w:sz w:val="28"/>
        </w:rPr>
        <w:t>Table of Contents</w:t>
      </w:r>
    </w:p>
    <w:sdt>
      <w:sdtPr>
        <w:rPr>
          <w:rFonts w:asciiTheme="minorHAnsi" w:eastAsiaTheme="minorEastAsia" w:hAnsiTheme="minorHAnsi" w:cstheme="minorHAnsi"/>
          <w:b w:val="0"/>
          <w:bCs w:val="0"/>
          <w:caps w:val="0"/>
          <w:sz w:val="22"/>
          <w:szCs w:val="22"/>
          <w:lang w:val="en-ZA" w:eastAsia="en-ZA"/>
        </w:rPr>
        <w:id w:val="1384676151"/>
        <w:docPartObj>
          <w:docPartGallery w:val="Table of Contents"/>
          <w:docPartUnique/>
        </w:docPartObj>
      </w:sdtPr>
      <w:sdtEndPr/>
      <w:sdtContent>
        <w:p w14:paraId="46789C94" w14:textId="39B917C4" w:rsidR="00B41EB6" w:rsidRDefault="00C0205B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r w:rsidRPr="00F47A5C">
            <w:rPr>
              <w:rFonts w:asciiTheme="minorHAnsi" w:hAnsiTheme="minorHAnsi" w:cstheme="minorHAnsi"/>
              <w:bCs w:val="0"/>
              <w:sz w:val="18"/>
            </w:rPr>
            <w:fldChar w:fldCharType="begin"/>
          </w:r>
          <w:r w:rsidRPr="00F47A5C">
            <w:rPr>
              <w:rFonts w:asciiTheme="minorHAnsi" w:hAnsiTheme="minorHAnsi" w:cstheme="minorHAnsi"/>
              <w:sz w:val="18"/>
            </w:rPr>
            <w:instrText xml:space="preserve"> TOC \o "1-3" \h \z \u </w:instrText>
          </w:r>
          <w:r w:rsidRPr="00F47A5C">
            <w:rPr>
              <w:rFonts w:asciiTheme="minorHAnsi" w:hAnsiTheme="minorHAnsi" w:cstheme="minorHAnsi"/>
              <w:bCs w:val="0"/>
              <w:sz w:val="18"/>
            </w:rPr>
            <w:fldChar w:fldCharType="separate"/>
          </w:r>
          <w:hyperlink w:anchor="_Toc516207345" w:history="1">
            <w:r w:rsidR="00B41EB6" w:rsidRPr="00027CD7">
              <w:rPr>
                <w:rStyle w:val="Hyperlink"/>
                <w:rFonts w:cstheme="minorHAnsi"/>
                <w:noProof/>
              </w:rPr>
              <w:t>1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INTRODUCTION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_Toc516207345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5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1C1BA931" w14:textId="1AC06F4F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46" w:history="1">
            <w:r w:rsidR="00B41EB6" w:rsidRPr="00027CD7">
              <w:rPr>
                <w:rStyle w:val="Hyperlink"/>
                <w:rFonts w:cstheme="minorHAnsi"/>
                <w:noProof/>
              </w:rPr>
              <w:t>1.1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Business and program benefits of the project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_Toc516207346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5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6C3684F4" w14:textId="694CB3E8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47" w:history="1">
            <w:r w:rsidR="00B41EB6" w:rsidRPr="00027CD7">
              <w:rPr>
                <w:rStyle w:val="Hyperlink"/>
                <w:rFonts w:cstheme="minorHAnsi"/>
                <w:noProof/>
              </w:rPr>
              <w:t>1.2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High-Level Requirements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_Toc516207347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5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29781C6" w14:textId="5A8611E7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48" w:history="1">
            <w:r w:rsidR="00B41EB6" w:rsidRPr="00027CD7">
              <w:rPr>
                <w:rStyle w:val="Hyperlink"/>
                <w:rFonts w:cstheme="minorHAnsi"/>
                <w:noProof/>
              </w:rPr>
              <w:t>1.3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Assumptions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_Toc516207348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6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95A4999" w14:textId="7B0630D5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49" w:history="1">
            <w:r w:rsidR="00B41EB6" w:rsidRPr="00027CD7">
              <w:rPr>
                <w:rStyle w:val="Hyperlink"/>
                <w:rFonts w:cstheme="minorHAnsi"/>
                <w:noProof/>
              </w:rPr>
              <w:t>1.4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Risks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_Toc516207349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6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67C61CB1" w14:textId="2C6CA2D6" w:rsidR="00B41EB6" w:rsidRDefault="00C040A6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50" w:history="1">
            <w:r w:rsidR="00B41EB6" w:rsidRPr="00027CD7">
              <w:rPr>
                <w:rStyle w:val="Hyperlink"/>
                <w:rFonts w:cstheme="minorHAnsi"/>
                <w:noProof/>
              </w:rPr>
              <w:t>2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Scope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_Toc516207350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7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3647A648" w14:textId="129EC00B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1" w:history="1">
            <w:r w:rsidR="00B41EB6" w:rsidRPr="00027CD7">
              <w:rPr>
                <w:rStyle w:val="Hyperlink"/>
                <w:rFonts w:cstheme="minorHAnsi"/>
                <w:noProof/>
              </w:rPr>
              <w:t>2.1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Application Context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_Toc516207351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7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75C2E99A" w14:textId="153C84E3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2" w:history="1"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2.2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Deliverables In-Scope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_Toc516207352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8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5188A3CB" w14:textId="76FF02AE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3" w:history="1"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2.3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items Out of Scope: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_Toc516207353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8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2007D7D" w14:textId="7D08513E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4" w:history="1"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2.4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Stakeholders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_Toc516207354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8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67DAD69C" w14:textId="12BD9297" w:rsidR="00B41EB6" w:rsidRDefault="00C040A6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55" w:history="1">
            <w:r w:rsidR="00B41EB6" w:rsidRPr="00027CD7">
              <w:rPr>
                <w:rStyle w:val="Hyperlink"/>
                <w:rFonts w:cstheme="minorHAnsi"/>
                <w:noProof/>
              </w:rPr>
              <w:t>3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Functional Requirements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_Toc516207355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9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51681356" w14:textId="7B267E19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6" w:history="1">
            <w:r w:rsidR="00B41EB6" w:rsidRPr="00027CD7">
              <w:rPr>
                <w:rStyle w:val="Hyperlink"/>
                <w:rFonts w:cstheme="minorHAnsi"/>
                <w:noProof/>
              </w:rPr>
              <w:t>3.1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Functional requirements for Services SETA administrator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_Toc516207356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9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20BAB3F8" w14:textId="252C7E0D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7" w:history="1">
            <w:r w:rsidR="00B41EB6" w:rsidRPr="00027CD7">
              <w:rPr>
                <w:rStyle w:val="Hyperlink"/>
                <w:rFonts w:cstheme="minorHAnsi"/>
                <w:noProof/>
              </w:rPr>
              <w:t>3.2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Functional requirements for Services SETA users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_Toc516207357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10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3596EFE2" w14:textId="500E6F5E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8" w:history="1">
            <w:r w:rsidR="00B41EB6" w:rsidRPr="00027CD7">
              <w:rPr>
                <w:rStyle w:val="Hyperlink"/>
                <w:rFonts w:cstheme="minorHAnsi"/>
                <w:noProof/>
              </w:rPr>
              <w:t>3.3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Functional requirement for Users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_Toc516207358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11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7A7D932E" w14:textId="34BD5594" w:rsidR="00B41EB6" w:rsidRDefault="00C040A6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59" w:history="1">
            <w:r w:rsidR="00B41EB6" w:rsidRPr="00027CD7">
              <w:rPr>
                <w:rStyle w:val="Hyperlink"/>
                <w:rFonts w:cstheme="minorHAnsi"/>
                <w:noProof/>
              </w:rPr>
              <w:t>4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Non-Functional Requirements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_Toc516207359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12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3E8442FF" w14:textId="6BA4C318" w:rsidR="00B41EB6" w:rsidRDefault="00C040A6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60" w:history="1">
            <w:r w:rsidR="00B41EB6" w:rsidRPr="00027CD7">
              <w:rPr>
                <w:rStyle w:val="Hyperlink"/>
                <w:rFonts w:cstheme="minorHAnsi"/>
                <w:noProof/>
              </w:rPr>
              <w:t>5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business rules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_Toc516207360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12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730B1111" w14:textId="7D85436A" w:rsidR="00B41EB6" w:rsidRDefault="00C040A6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61" w:history="1">
            <w:r w:rsidR="00B41EB6" w:rsidRPr="00027CD7">
              <w:rPr>
                <w:rStyle w:val="Hyperlink"/>
                <w:rFonts w:cstheme="minorHAnsi"/>
                <w:noProof/>
              </w:rPr>
              <w:t>6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system features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_Toc516207361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13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A9AB09D" w14:textId="43F970CD" w:rsidR="00B41EB6" w:rsidRDefault="00C040A6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62" w:history="1">
            <w:r w:rsidR="00B41EB6" w:rsidRPr="00027CD7">
              <w:rPr>
                <w:rStyle w:val="Hyperlink"/>
                <w:rFonts w:cstheme="minorHAnsi"/>
                <w:noProof/>
              </w:rPr>
              <w:t>7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use case Models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_Toc516207362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14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6B763F30" w14:textId="16068259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3" w:history="1">
            <w:r w:rsidR="00B41EB6" w:rsidRPr="00027CD7">
              <w:rPr>
                <w:rStyle w:val="Hyperlink"/>
                <w:rFonts w:cstheme="minorHAnsi"/>
                <w:noProof/>
              </w:rPr>
              <w:t>7.1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User account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_Toc516207363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14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32631192" w14:textId="6AEBEFF3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4" w:history="1">
            <w:r w:rsidR="00B41EB6" w:rsidRPr="00027CD7">
              <w:rPr>
                <w:rStyle w:val="Hyperlink"/>
                <w:rFonts w:cstheme="minorHAnsi"/>
                <w:noProof/>
              </w:rPr>
              <w:t>7.2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contacts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_Toc516207364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20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1DA5CEB4" w14:textId="0E8C41A1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5" w:history="1">
            <w:r w:rsidR="00B41EB6" w:rsidRPr="00027CD7">
              <w:rPr>
                <w:rStyle w:val="Hyperlink"/>
                <w:rFonts w:cstheme="minorHAnsi"/>
                <w:noProof/>
              </w:rPr>
              <w:t>7.3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INESmass communication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_Toc516207365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21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7CF79FDC" w14:textId="28998F9E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6" w:history="1">
            <w:r w:rsidR="00B41EB6" w:rsidRPr="00027CD7">
              <w:rPr>
                <w:rStyle w:val="Hyperlink"/>
                <w:rFonts w:cstheme="minorHAnsi"/>
                <w:noProof/>
              </w:rPr>
              <w:t>7.4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events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_Toc516207366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23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42BCBE45" w14:textId="06347466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7" w:history="1">
            <w:r w:rsidR="00B41EB6" w:rsidRPr="00027CD7">
              <w:rPr>
                <w:rStyle w:val="Hyperlink"/>
                <w:rFonts w:cstheme="minorHAnsi"/>
                <w:noProof/>
              </w:rPr>
              <w:t>7.5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Survey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_Toc516207367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24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5DDC46F0" w14:textId="13A5BF1A" w:rsidR="00B41EB6" w:rsidRDefault="00C040A6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8" w:history="1">
            <w:r w:rsidR="00B41EB6" w:rsidRPr="00027CD7">
              <w:rPr>
                <w:rStyle w:val="Hyperlink"/>
                <w:rFonts w:cstheme="minorHAnsi"/>
                <w:noProof/>
              </w:rPr>
              <w:t>7.6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reporting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_Toc516207368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25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F50B322" w14:textId="65714BDF" w:rsidR="004E0DA2" w:rsidRPr="00F47A5C" w:rsidRDefault="00C0205B" w:rsidP="00C0205B">
          <w:pPr>
            <w:jc w:val="both"/>
            <w:rPr>
              <w:rFonts w:cstheme="minorHAnsi"/>
              <w:sz w:val="44"/>
              <w:szCs w:val="48"/>
            </w:rPr>
          </w:pPr>
          <w:r w:rsidRPr="00F47A5C">
            <w:rPr>
              <w:rFonts w:cstheme="minorHAnsi"/>
              <w:b/>
              <w:bCs/>
              <w:sz w:val="20"/>
            </w:rPr>
            <w:fldChar w:fldCharType="end"/>
          </w:r>
        </w:p>
      </w:sdtContent>
    </w:sdt>
    <w:p w14:paraId="25F4DB4C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3D8DB213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7FF556F8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021660A8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5CAD7EB5" w14:textId="18E098F3" w:rsidR="00C0205B" w:rsidRPr="00402796" w:rsidRDefault="00402796" w:rsidP="002E3404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44"/>
          <w:szCs w:val="48"/>
        </w:rPr>
        <w:br w:type="page"/>
      </w:r>
      <w:r w:rsidR="00C0205B" w:rsidRPr="00402796">
        <w:rPr>
          <w:rFonts w:cstheme="minorHAnsi"/>
          <w:b/>
          <w:sz w:val="24"/>
          <w:szCs w:val="24"/>
        </w:rPr>
        <w:t>Revision History</w:t>
      </w:r>
    </w:p>
    <w:tbl>
      <w:tblPr>
        <w:tblStyle w:val="TableGrid"/>
        <w:tblW w:w="9359" w:type="dxa"/>
        <w:tblInd w:w="701" w:type="dxa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828"/>
      </w:tblGrid>
      <w:tr w:rsidR="00C0205B" w:rsidRPr="00F47A5C" w14:paraId="4726EB40" w14:textId="77777777" w:rsidTr="00402796">
        <w:tc>
          <w:tcPr>
            <w:tcW w:w="988" w:type="dxa"/>
            <w:shd w:val="clear" w:color="auto" w:fill="FBE4D5" w:themeFill="accent2" w:themeFillTint="33"/>
          </w:tcPr>
          <w:p w14:paraId="06E2D913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Version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14:paraId="47AE4FEB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Date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053CD60C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Name</w:t>
            </w:r>
          </w:p>
        </w:tc>
        <w:tc>
          <w:tcPr>
            <w:tcW w:w="4828" w:type="dxa"/>
            <w:shd w:val="clear" w:color="auto" w:fill="FBE4D5" w:themeFill="accent2" w:themeFillTint="33"/>
          </w:tcPr>
          <w:p w14:paraId="09EC3E83" w14:textId="7C1BCA25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Description of Change</w:t>
            </w:r>
          </w:p>
        </w:tc>
      </w:tr>
      <w:tr w:rsidR="00C0205B" w:rsidRPr="00F47A5C" w14:paraId="120BB38A" w14:textId="77777777" w:rsidTr="00402796">
        <w:tc>
          <w:tcPr>
            <w:tcW w:w="988" w:type="dxa"/>
          </w:tcPr>
          <w:p w14:paraId="3B1BD0EA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0.1</w:t>
            </w:r>
          </w:p>
        </w:tc>
        <w:tc>
          <w:tcPr>
            <w:tcW w:w="1842" w:type="dxa"/>
          </w:tcPr>
          <w:p w14:paraId="352A729B" w14:textId="30793F3D" w:rsidR="00C0205B" w:rsidRPr="00F47A5C" w:rsidRDefault="00EC60C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 xml:space="preserve">30 October </w:t>
            </w:r>
            <w:r w:rsidR="00C0205B" w:rsidRPr="00F47A5C">
              <w:rPr>
                <w:rFonts w:cstheme="minorHAnsi"/>
                <w:b/>
                <w:sz w:val="18"/>
                <w:szCs w:val="20"/>
              </w:rPr>
              <w:t>2018</w:t>
            </w:r>
          </w:p>
        </w:tc>
        <w:tc>
          <w:tcPr>
            <w:tcW w:w="1701" w:type="dxa"/>
          </w:tcPr>
          <w:p w14:paraId="387B76BB" w14:textId="09F0662C" w:rsidR="00C0205B" w:rsidRPr="00F47A5C" w:rsidRDefault="00EC60C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Thato Modise</w:t>
            </w:r>
          </w:p>
        </w:tc>
        <w:tc>
          <w:tcPr>
            <w:tcW w:w="4828" w:type="dxa"/>
          </w:tcPr>
          <w:p w14:paraId="7386B647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Initial Draft</w:t>
            </w:r>
          </w:p>
        </w:tc>
      </w:tr>
      <w:tr w:rsidR="00CD431C" w:rsidRPr="00F47A5C" w14:paraId="54F5E1A7" w14:textId="77777777" w:rsidTr="00402796">
        <w:tc>
          <w:tcPr>
            <w:tcW w:w="988" w:type="dxa"/>
          </w:tcPr>
          <w:p w14:paraId="6F716930" w14:textId="6D3BD543" w:rsidR="00CD431C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1842" w:type="dxa"/>
          </w:tcPr>
          <w:p w14:paraId="6CDD397E" w14:textId="5988B95C" w:rsidR="00CD431C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14:paraId="7DF375B4" w14:textId="49B5ABB2" w:rsidR="00CD431C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28" w:type="dxa"/>
          </w:tcPr>
          <w:p w14:paraId="7FF77FFC" w14:textId="367BE2B9" w:rsidR="00CD431C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</w:p>
        </w:tc>
      </w:tr>
    </w:tbl>
    <w:p w14:paraId="65F35E6B" w14:textId="00DA119B" w:rsidR="00C0205B" w:rsidRPr="00402796" w:rsidRDefault="00402796" w:rsidP="00C0205B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</w:p>
    <w:p w14:paraId="1F548DE2" w14:textId="2786FE64" w:rsidR="007411A9" w:rsidRPr="00F47A5C" w:rsidRDefault="00C0205B" w:rsidP="007411A9">
      <w:pPr>
        <w:jc w:val="both"/>
        <w:rPr>
          <w:rFonts w:cstheme="minorHAnsi"/>
          <w:sz w:val="20"/>
        </w:rPr>
      </w:pPr>
      <w:r w:rsidRPr="00402796">
        <w:rPr>
          <w:rFonts w:cstheme="minorHAnsi"/>
          <w:b/>
          <w:sz w:val="24"/>
          <w:szCs w:val="24"/>
        </w:rPr>
        <w:t>Definition of Terms</w:t>
      </w:r>
      <w:r w:rsidR="007411A9" w:rsidRPr="00402796">
        <w:rPr>
          <w:rFonts w:cstheme="minorHAnsi"/>
          <w:b/>
          <w:sz w:val="24"/>
          <w:szCs w:val="24"/>
        </w:rPr>
        <w:t xml:space="preserve"> and acronyms relevant to this document: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9"/>
        <w:gridCol w:w="6521"/>
      </w:tblGrid>
      <w:tr w:rsidR="007411A9" w:rsidRPr="00F47A5C" w14:paraId="4E8795C0" w14:textId="77777777" w:rsidTr="00402796">
        <w:tc>
          <w:tcPr>
            <w:tcW w:w="2819" w:type="dxa"/>
            <w:shd w:val="clear" w:color="auto" w:fill="FBE4D5" w:themeFill="accent2" w:themeFillTint="33"/>
          </w:tcPr>
          <w:p w14:paraId="09D3CF9A" w14:textId="77777777" w:rsidR="007411A9" w:rsidRPr="00F47A5C" w:rsidRDefault="007411A9" w:rsidP="00403F40">
            <w:pPr>
              <w:pStyle w:val="BodyText"/>
              <w:rPr>
                <w:rFonts w:cstheme="minorHAnsi"/>
                <w:b/>
                <w:sz w:val="20"/>
              </w:rPr>
            </w:pPr>
            <w:r w:rsidRPr="00F47A5C">
              <w:rPr>
                <w:rFonts w:cstheme="minorHAnsi"/>
                <w:b/>
                <w:sz w:val="20"/>
              </w:rPr>
              <w:t>Acronym/Term</w:t>
            </w:r>
          </w:p>
        </w:tc>
        <w:tc>
          <w:tcPr>
            <w:tcW w:w="6521" w:type="dxa"/>
            <w:shd w:val="clear" w:color="auto" w:fill="FBE4D5" w:themeFill="accent2" w:themeFillTint="33"/>
          </w:tcPr>
          <w:p w14:paraId="1DCFF8C6" w14:textId="77777777" w:rsidR="007411A9" w:rsidRPr="00F47A5C" w:rsidRDefault="007411A9" w:rsidP="00403F40">
            <w:pPr>
              <w:pStyle w:val="BodyText"/>
              <w:rPr>
                <w:rFonts w:cstheme="minorHAnsi"/>
                <w:b/>
                <w:sz w:val="20"/>
              </w:rPr>
            </w:pPr>
            <w:r w:rsidRPr="00F47A5C">
              <w:rPr>
                <w:rFonts w:cstheme="minorHAnsi"/>
                <w:b/>
                <w:sz w:val="20"/>
              </w:rPr>
              <w:t>Definition</w:t>
            </w:r>
          </w:p>
        </w:tc>
      </w:tr>
      <w:tr w:rsidR="007411A9" w:rsidRPr="00F47A5C" w14:paraId="72ADE6F5" w14:textId="77777777" w:rsidTr="00402796">
        <w:trPr>
          <w:trHeight w:val="482"/>
        </w:trPr>
        <w:tc>
          <w:tcPr>
            <w:tcW w:w="2819" w:type="dxa"/>
          </w:tcPr>
          <w:p w14:paraId="294B198A" w14:textId="5D9B9A20" w:rsidR="007411A9" w:rsidRPr="00F47A5C" w:rsidRDefault="007411A9" w:rsidP="007411A9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sz w:val="18"/>
                <w:szCs w:val="20"/>
              </w:rPr>
              <w:t>BRD</w:t>
            </w:r>
          </w:p>
        </w:tc>
        <w:tc>
          <w:tcPr>
            <w:tcW w:w="6521" w:type="dxa"/>
          </w:tcPr>
          <w:p w14:paraId="411F8E96" w14:textId="3574B1FD" w:rsidR="007411A9" w:rsidRPr="00F47A5C" w:rsidRDefault="007411A9" w:rsidP="007411A9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sz w:val="18"/>
                <w:szCs w:val="20"/>
              </w:rPr>
              <w:t>Business Requirements Document</w:t>
            </w:r>
          </w:p>
        </w:tc>
      </w:tr>
      <w:tr w:rsidR="007411A9" w:rsidRPr="00F47A5C" w14:paraId="368EB2C1" w14:textId="77777777" w:rsidTr="00402796">
        <w:trPr>
          <w:trHeight w:val="482"/>
        </w:trPr>
        <w:tc>
          <w:tcPr>
            <w:tcW w:w="2819" w:type="dxa"/>
          </w:tcPr>
          <w:p w14:paraId="4288CE14" w14:textId="189F048B" w:rsidR="007411A9" w:rsidRPr="00F47A5C" w:rsidRDefault="00EC60CC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LPS</w:t>
            </w:r>
          </w:p>
        </w:tc>
        <w:tc>
          <w:tcPr>
            <w:tcW w:w="6521" w:type="dxa"/>
          </w:tcPr>
          <w:p w14:paraId="15569B40" w14:textId="7A6F18CA" w:rsidR="007411A9" w:rsidRPr="00F47A5C" w:rsidRDefault="00EC60CC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Learner Portal</w:t>
            </w:r>
            <w:r w:rsidR="007411A9" w:rsidRPr="00F47A5C">
              <w:rPr>
                <w:rFonts w:cstheme="minorHAnsi"/>
                <w:color w:val="000000"/>
                <w:sz w:val="20"/>
              </w:rPr>
              <w:t xml:space="preserve"> System</w:t>
            </w:r>
          </w:p>
        </w:tc>
      </w:tr>
      <w:tr w:rsidR="007411A9" w:rsidRPr="00F47A5C" w14:paraId="08EE2FF6" w14:textId="77777777" w:rsidTr="00402796">
        <w:trPr>
          <w:trHeight w:val="482"/>
        </w:trPr>
        <w:tc>
          <w:tcPr>
            <w:tcW w:w="2819" w:type="dxa"/>
          </w:tcPr>
          <w:p w14:paraId="1B6C5B0D" w14:textId="77777777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color w:val="000000"/>
                <w:sz w:val="20"/>
              </w:rPr>
              <w:t xml:space="preserve">SDLC </w:t>
            </w:r>
          </w:p>
        </w:tc>
        <w:tc>
          <w:tcPr>
            <w:tcW w:w="6521" w:type="dxa"/>
          </w:tcPr>
          <w:p w14:paraId="26EDB965" w14:textId="77777777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color w:val="000000"/>
                <w:sz w:val="20"/>
              </w:rPr>
              <w:t xml:space="preserve">Software Development Life Cycle </w:t>
            </w:r>
          </w:p>
        </w:tc>
      </w:tr>
      <w:tr w:rsidR="007411A9" w:rsidRPr="00F47A5C" w14:paraId="075BDF01" w14:textId="77777777" w:rsidTr="00402796">
        <w:trPr>
          <w:trHeight w:val="482"/>
        </w:trPr>
        <w:tc>
          <w:tcPr>
            <w:tcW w:w="2819" w:type="dxa"/>
          </w:tcPr>
          <w:p w14:paraId="34B2A2CC" w14:textId="55F55A89" w:rsidR="007411A9" w:rsidRPr="00F47A5C" w:rsidRDefault="00EC60CC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LR</w:t>
            </w:r>
            <w:r w:rsidR="007411A9" w:rsidRPr="00F47A5C">
              <w:rPr>
                <w:rFonts w:cstheme="minorHAnsi"/>
                <w:color w:val="000000"/>
                <w:sz w:val="20"/>
              </w:rPr>
              <w:t xml:space="preserve"> </w:t>
            </w:r>
          </w:p>
        </w:tc>
        <w:tc>
          <w:tcPr>
            <w:tcW w:w="6521" w:type="dxa"/>
          </w:tcPr>
          <w:p w14:paraId="441C28F4" w14:textId="7BD0CA7E" w:rsidR="007411A9" w:rsidRPr="00F47A5C" w:rsidRDefault="00EC60CC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Learner Recruitment</w:t>
            </w:r>
            <w:r w:rsidR="007411A9" w:rsidRPr="00F47A5C">
              <w:rPr>
                <w:rFonts w:cstheme="minorHAnsi"/>
                <w:color w:val="000000"/>
                <w:sz w:val="20"/>
              </w:rPr>
              <w:t xml:space="preserve"> </w:t>
            </w:r>
          </w:p>
        </w:tc>
      </w:tr>
      <w:tr w:rsidR="007411A9" w:rsidRPr="00F47A5C" w14:paraId="16489B49" w14:textId="77777777" w:rsidTr="00402796">
        <w:trPr>
          <w:trHeight w:val="482"/>
        </w:trPr>
        <w:tc>
          <w:tcPr>
            <w:tcW w:w="2819" w:type="dxa"/>
          </w:tcPr>
          <w:p w14:paraId="6A86CBFA" w14:textId="77777777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color w:val="000000"/>
                <w:sz w:val="20"/>
              </w:rPr>
              <w:t>Services SETA</w:t>
            </w:r>
          </w:p>
        </w:tc>
        <w:tc>
          <w:tcPr>
            <w:tcW w:w="6521" w:type="dxa"/>
          </w:tcPr>
          <w:p w14:paraId="504C32E0" w14:textId="77777777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color w:val="000000"/>
                <w:sz w:val="20"/>
              </w:rPr>
              <w:t>Services Sector Education and Training Authority</w:t>
            </w:r>
          </w:p>
        </w:tc>
      </w:tr>
      <w:tr w:rsidR="007411A9" w:rsidRPr="00F47A5C" w14:paraId="15A57E40" w14:textId="77777777" w:rsidTr="00402796">
        <w:trPr>
          <w:trHeight w:val="482"/>
        </w:trPr>
        <w:tc>
          <w:tcPr>
            <w:tcW w:w="2819" w:type="dxa"/>
          </w:tcPr>
          <w:p w14:paraId="7A7A062C" w14:textId="42AB0617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6521" w:type="dxa"/>
          </w:tcPr>
          <w:p w14:paraId="364BD134" w14:textId="13F54028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</w:tr>
      <w:tr w:rsidR="007411A9" w:rsidRPr="00F47A5C" w14:paraId="23E2B789" w14:textId="77777777" w:rsidTr="00402796">
        <w:trPr>
          <w:trHeight w:val="482"/>
        </w:trPr>
        <w:tc>
          <w:tcPr>
            <w:tcW w:w="2819" w:type="dxa"/>
          </w:tcPr>
          <w:p w14:paraId="08E9263C" w14:textId="6DECE524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6521" w:type="dxa"/>
          </w:tcPr>
          <w:p w14:paraId="736C7C1F" w14:textId="361565BD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</w:tr>
      <w:tr w:rsidR="007411A9" w:rsidRPr="00F47A5C" w14:paraId="087A0B5A" w14:textId="77777777" w:rsidTr="00402796">
        <w:trPr>
          <w:trHeight w:val="482"/>
        </w:trPr>
        <w:tc>
          <w:tcPr>
            <w:tcW w:w="2819" w:type="dxa"/>
          </w:tcPr>
          <w:p w14:paraId="4BA7C96D" w14:textId="36E42739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6521" w:type="dxa"/>
          </w:tcPr>
          <w:p w14:paraId="7EE73F73" w14:textId="341F7BFB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</w:tr>
      <w:tr w:rsidR="007411A9" w:rsidRPr="00F47A5C" w14:paraId="43D14345" w14:textId="77777777" w:rsidTr="00402796">
        <w:trPr>
          <w:trHeight w:val="482"/>
        </w:trPr>
        <w:tc>
          <w:tcPr>
            <w:tcW w:w="2819" w:type="dxa"/>
          </w:tcPr>
          <w:p w14:paraId="4D1236D0" w14:textId="3FE973D6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6521" w:type="dxa"/>
          </w:tcPr>
          <w:p w14:paraId="4ECDAF77" w14:textId="69C183C8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</w:tr>
    </w:tbl>
    <w:p w14:paraId="662EE523" w14:textId="48E22187" w:rsidR="00C0205B" w:rsidRPr="00402796" w:rsidRDefault="00C0205B" w:rsidP="00C0205B">
      <w:pPr>
        <w:jc w:val="both"/>
        <w:rPr>
          <w:rFonts w:cstheme="minorHAnsi"/>
          <w:sz w:val="56"/>
          <w:szCs w:val="48"/>
        </w:rPr>
      </w:pPr>
    </w:p>
    <w:p w14:paraId="4C881C47" w14:textId="29EE7FB8" w:rsidR="00CD431C" w:rsidRDefault="00C0205B" w:rsidP="00EB276E">
      <w:pPr>
        <w:jc w:val="both"/>
        <w:rPr>
          <w:rFonts w:ascii="Calibri" w:hAnsi="Calibri" w:cs="Calibri"/>
        </w:rPr>
      </w:pPr>
      <w:r w:rsidRPr="00402796">
        <w:rPr>
          <w:rFonts w:cstheme="minorHAnsi"/>
          <w:b/>
          <w:sz w:val="24"/>
          <w:szCs w:val="20"/>
        </w:rPr>
        <w:t>Stakeholders</w:t>
      </w:r>
      <w:r w:rsidRPr="00F47A5C">
        <w:rPr>
          <w:rFonts w:cstheme="minorHAnsi"/>
          <w:b/>
          <w:sz w:val="18"/>
          <w:szCs w:val="20"/>
        </w:rPr>
        <w:tab/>
      </w:r>
    </w:p>
    <w:p w14:paraId="1D8798B5" w14:textId="77777777" w:rsidR="00CD431C" w:rsidRPr="00F47A5C" w:rsidRDefault="00CD431C" w:rsidP="00C0205B">
      <w:pPr>
        <w:jc w:val="both"/>
        <w:rPr>
          <w:rFonts w:cstheme="minorHAnsi"/>
          <w:b/>
          <w:sz w:val="18"/>
          <w:szCs w:val="2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3119"/>
        <w:gridCol w:w="3418"/>
      </w:tblGrid>
      <w:tr w:rsidR="00C0205B" w:rsidRPr="00F47A5C" w14:paraId="1D9F7325" w14:textId="77777777" w:rsidTr="00CD431C">
        <w:tc>
          <w:tcPr>
            <w:tcW w:w="2835" w:type="dxa"/>
            <w:shd w:val="clear" w:color="auto" w:fill="FBE4D5" w:themeFill="accent2" w:themeFillTint="33"/>
          </w:tcPr>
          <w:p w14:paraId="5A0A0600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Stakeholder Name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14:paraId="4D9511CE" w14:textId="46668C26" w:rsidR="00C0205B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Title</w:t>
            </w:r>
          </w:p>
        </w:tc>
        <w:tc>
          <w:tcPr>
            <w:tcW w:w="3418" w:type="dxa"/>
            <w:shd w:val="clear" w:color="auto" w:fill="FBE4D5" w:themeFill="accent2" w:themeFillTint="33"/>
          </w:tcPr>
          <w:p w14:paraId="6AD8E393" w14:textId="41DE03AC" w:rsidR="00C0205B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Email</w:t>
            </w:r>
          </w:p>
        </w:tc>
      </w:tr>
      <w:tr w:rsidR="00C0205B" w:rsidRPr="00F47A5C" w14:paraId="34D2F144" w14:textId="77777777" w:rsidTr="00CD431C">
        <w:trPr>
          <w:trHeight w:val="272"/>
        </w:trPr>
        <w:tc>
          <w:tcPr>
            <w:tcW w:w="2835" w:type="dxa"/>
          </w:tcPr>
          <w:p w14:paraId="091105EC" w14:textId="368464C9" w:rsidR="00C0205B" w:rsidRPr="00F47A5C" w:rsidRDefault="00F7216C" w:rsidP="00C0205B">
            <w:pPr>
              <w:jc w:val="both"/>
              <w:rPr>
                <w:rFonts w:cstheme="minorHAnsi"/>
                <w:sz w:val="18"/>
                <w:szCs w:val="20"/>
              </w:rPr>
            </w:pPr>
            <w:r w:rsidRPr="00F7216C">
              <w:rPr>
                <w:rFonts w:ascii="Calibri" w:eastAsia="Times New Roman" w:hAnsi="Calibri"/>
                <w:color w:val="000000"/>
              </w:rPr>
              <w:t>Shireen Raju</w:t>
            </w:r>
          </w:p>
        </w:tc>
        <w:tc>
          <w:tcPr>
            <w:tcW w:w="3119" w:type="dxa"/>
          </w:tcPr>
          <w:p w14:paraId="6D1CDA0A" w14:textId="5D768FC0" w:rsidR="00C0205B" w:rsidRPr="00F47A5C" w:rsidRDefault="00F7216C" w:rsidP="00C0205B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LIPC Manager</w:t>
            </w:r>
          </w:p>
        </w:tc>
        <w:tc>
          <w:tcPr>
            <w:tcW w:w="3418" w:type="dxa"/>
          </w:tcPr>
          <w:p w14:paraId="06E5B164" w14:textId="631A0D64" w:rsidR="00F7216C" w:rsidRPr="00F7216C" w:rsidRDefault="00C040A6" w:rsidP="00C0205B">
            <w:pPr>
              <w:jc w:val="both"/>
              <w:rPr>
                <w:rFonts w:cstheme="minorHAnsi"/>
              </w:rPr>
            </w:pPr>
            <w:hyperlink r:id="rId11" w:history="1">
              <w:r w:rsidR="00F7216C" w:rsidRPr="00F7216C">
                <w:rPr>
                  <w:rStyle w:val="Hyperlink"/>
                  <w:rFonts w:cstheme="minorHAnsi"/>
                </w:rPr>
                <w:t>ShireenR@serviceseta.org.za</w:t>
              </w:r>
            </w:hyperlink>
            <w:r w:rsidR="00F7216C" w:rsidRPr="00F7216C">
              <w:rPr>
                <w:rFonts w:cstheme="minorHAnsi"/>
              </w:rPr>
              <w:t xml:space="preserve"> </w:t>
            </w:r>
          </w:p>
        </w:tc>
      </w:tr>
      <w:tr w:rsidR="00CD431C" w:rsidRPr="00F47A5C" w14:paraId="784A060D" w14:textId="77777777" w:rsidTr="00CD431C">
        <w:tc>
          <w:tcPr>
            <w:tcW w:w="2835" w:type="dxa"/>
          </w:tcPr>
          <w:p w14:paraId="1B7E906D" w14:textId="05E9B712" w:rsidR="00CD431C" w:rsidRPr="00F47A5C" w:rsidRDefault="00CD431C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Mduduzi Zakwe</w:t>
            </w:r>
          </w:p>
        </w:tc>
        <w:tc>
          <w:tcPr>
            <w:tcW w:w="3119" w:type="dxa"/>
          </w:tcPr>
          <w:p w14:paraId="61776D74" w14:textId="30618B08" w:rsidR="00CD431C" w:rsidRPr="00F47A5C" w:rsidRDefault="00F7216C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Senior </w:t>
            </w:r>
            <w:r w:rsidR="00CD431C">
              <w:rPr>
                <w:rFonts w:ascii="Calibri" w:eastAsia="Times New Roman" w:hAnsi="Calibri"/>
                <w:color w:val="000000"/>
              </w:rPr>
              <w:t>IT Manager</w:t>
            </w:r>
          </w:p>
        </w:tc>
        <w:tc>
          <w:tcPr>
            <w:tcW w:w="3418" w:type="dxa"/>
          </w:tcPr>
          <w:p w14:paraId="3DAEDC66" w14:textId="4BDB32C0" w:rsidR="00CD431C" w:rsidRPr="00F47A5C" w:rsidRDefault="00C040A6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hyperlink r:id="rId12" w:history="1">
              <w:r w:rsidR="00CD431C" w:rsidRPr="00603E23">
                <w:rPr>
                  <w:rStyle w:val="Hyperlink"/>
                  <w:rFonts w:ascii="Calibri" w:hAnsi="Calibri"/>
                  <w:color w:val="8496B0" w:themeColor="text2" w:themeTint="99"/>
                </w:rPr>
                <w:t>mduduziz@serviceseta.org.za</w:t>
              </w:r>
            </w:hyperlink>
          </w:p>
        </w:tc>
      </w:tr>
      <w:tr w:rsidR="00CD431C" w:rsidRPr="00F47A5C" w14:paraId="59C5551D" w14:textId="77777777" w:rsidTr="00CD431C">
        <w:tc>
          <w:tcPr>
            <w:tcW w:w="2835" w:type="dxa"/>
          </w:tcPr>
          <w:p w14:paraId="4AD70820" w14:textId="3A271139" w:rsidR="00CD431C" w:rsidRPr="00F47A5C" w:rsidRDefault="00F7216C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Angelo Castro</w:t>
            </w:r>
          </w:p>
        </w:tc>
        <w:tc>
          <w:tcPr>
            <w:tcW w:w="3119" w:type="dxa"/>
          </w:tcPr>
          <w:p w14:paraId="365F8094" w14:textId="6807AC4F" w:rsidR="00CD431C" w:rsidRPr="00F47A5C" w:rsidRDefault="00F7216C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Officer</w:t>
            </w:r>
          </w:p>
        </w:tc>
        <w:tc>
          <w:tcPr>
            <w:tcW w:w="3418" w:type="dxa"/>
          </w:tcPr>
          <w:p w14:paraId="08D47626" w14:textId="50B1271A" w:rsidR="00CD431C" w:rsidRPr="00F47A5C" w:rsidRDefault="00CD431C" w:rsidP="00F7216C">
            <w:pPr>
              <w:jc w:val="both"/>
              <w:rPr>
                <w:rFonts w:cstheme="minorHAnsi"/>
                <w:sz w:val="18"/>
                <w:szCs w:val="20"/>
              </w:rPr>
            </w:pPr>
          </w:p>
        </w:tc>
      </w:tr>
      <w:tr w:rsidR="00CD431C" w:rsidRPr="00F47A5C" w14:paraId="7CEF078D" w14:textId="77777777" w:rsidTr="00CD431C">
        <w:tc>
          <w:tcPr>
            <w:tcW w:w="2835" w:type="dxa"/>
          </w:tcPr>
          <w:p w14:paraId="17C7C23B" w14:textId="05C28ACB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65730CA0" w14:textId="1AECB403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09B84300" w14:textId="33B752B5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3137D10B" w14:textId="77777777" w:rsidTr="00CD431C">
        <w:tc>
          <w:tcPr>
            <w:tcW w:w="2835" w:type="dxa"/>
          </w:tcPr>
          <w:p w14:paraId="71F2E987" w14:textId="7AA3290A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0EF5E1D2" w14:textId="7DE2A364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09E4FFD9" w14:textId="13534DF6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0335E46D" w14:textId="77777777" w:rsidTr="00CD431C">
        <w:tc>
          <w:tcPr>
            <w:tcW w:w="2835" w:type="dxa"/>
          </w:tcPr>
          <w:p w14:paraId="657DAE6A" w14:textId="3544EAA2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21990EAC" w14:textId="68FC61E8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07D4A11F" w14:textId="606A4C42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44D1273C" w14:textId="77777777" w:rsidTr="00CD431C">
        <w:tc>
          <w:tcPr>
            <w:tcW w:w="2835" w:type="dxa"/>
          </w:tcPr>
          <w:p w14:paraId="4C252C6B" w14:textId="64F7952D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4925D15F" w14:textId="40BB1A95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4ADE14CF" w14:textId="2FEA0B2A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70D8DCB6" w14:textId="77777777" w:rsidTr="00CD431C">
        <w:tc>
          <w:tcPr>
            <w:tcW w:w="2835" w:type="dxa"/>
          </w:tcPr>
          <w:p w14:paraId="3E7AC76B" w14:textId="6277FE3E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0741349B" w14:textId="17C7AE57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6B8BE4E4" w14:textId="0922D164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5ED3F294" w14:textId="77777777" w:rsidTr="00CD431C">
        <w:tc>
          <w:tcPr>
            <w:tcW w:w="2835" w:type="dxa"/>
          </w:tcPr>
          <w:p w14:paraId="57E03557" w14:textId="040DF1AF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Tebello Mokoena</w:t>
            </w:r>
          </w:p>
        </w:tc>
        <w:tc>
          <w:tcPr>
            <w:tcW w:w="3119" w:type="dxa"/>
          </w:tcPr>
          <w:p w14:paraId="4F6B3620" w14:textId="3F023B7F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Chambers Operations</w:t>
            </w:r>
          </w:p>
        </w:tc>
        <w:tc>
          <w:tcPr>
            <w:tcW w:w="3418" w:type="dxa"/>
          </w:tcPr>
          <w:p w14:paraId="5F085C90" w14:textId="2838245B" w:rsidR="00CD431C" w:rsidRPr="00CD431C" w:rsidRDefault="00C040A6" w:rsidP="00CD431C">
            <w:pPr>
              <w:spacing w:after="0" w:line="240" w:lineRule="auto"/>
              <w:rPr>
                <w:rStyle w:val="Hyperlink"/>
                <w:rFonts w:ascii="Calibri" w:eastAsia="Times New Roman" w:hAnsi="Calibri"/>
                <w:color w:val="8496B0" w:themeColor="text2" w:themeTint="99"/>
                <w:u w:val="none"/>
              </w:rPr>
            </w:pPr>
            <w:hyperlink r:id="rId13" w:history="1">
              <w:r w:rsidR="00CD431C" w:rsidRPr="00EE190A">
                <w:rPr>
                  <w:rStyle w:val="Hyperlink"/>
                  <w:rFonts w:ascii="Calibri" w:hAnsi="Calibri"/>
                  <w:color w:val="8496B0" w:themeColor="text2" w:themeTint="99"/>
                </w:rPr>
                <w:t>tebellom@serviceseta.org.za</w:t>
              </w:r>
            </w:hyperlink>
          </w:p>
        </w:tc>
      </w:tr>
      <w:tr w:rsidR="00CD431C" w:rsidRPr="00F47A5C" w14:paraId="2D2621D6" w14:textId="77777777" w:rsidTr="00CD431C">
        <w:tc>
          <w:tcPr>
            <w:tcW w:w="2835" w:type="dxa"/>
          </w:tcPr>
          <w:p w14:paraId="6A195089" w14:textId="0D69AAE0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Thembinkosi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Mosia</w:t>
            </w:r>
          </w:p>
        </w:tc>
        <w:tc>
          <w:tcPr>
            <w:tcW w:w="3119" w:type="dxa"/>
          </w:tcPr>
          <w:p w14:paraId="6833810B" w14:textId="53B14C67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Chambers Operations</w:t>
            </w:r>
          </w:p>
        </w:tc>
        <w:tc>
          <w:tcPr>
            <w:tcW w:w="3418" w:type="dxa"/>
          </w:tcPr>
          <w:p w14:paraId="1AEA64B5" w14:textId="1852D6A5" w:rsidR="00CD431C" w:rsidRPr="00CD431C" w:rsidRDefault="00C040A6" w:rsidP="00CD431C">
            <w:pPr>
              <w:spacing w:after="0" w:line="240" w:lineRule="auto"/>
              <w:rPr>
                <w:rStyle w:val="Hyperlink"/>
                <w:rFonts w:ascii="Calibri" w:eastAsia="Times New Roman" w:hAnsi="Calibri"/>
                <w:color w:val="8496B0" w:themeColor="text2" w:themeTint="99"/>
                <w:u w:val="none"/>
              </w:rPr>
            </w:pPr>
            <w:hyperlink r:id="rId14" w:history="1">
              <w:r w:rsidR="00CD431C" w:rsidRPr="008E4D3E">
                <w:rPr>
                  <w:rStyle w:val="Hyperlink"/>
                  <w:rFonts w:ascii="Calibri" w:hAnsi="Calibri"/>
                </w:rPr>
                <w:t>thembinkosim@serviceseta.org.za</w:t>
              </w:r>
            </w:hyperlink>
          </w:p>
        </w:tc>
      </w:tr>
      <w:tr w:rsidR="00CD431C" w:rsidRPr="00F47A5C" w14:paraId="3EBD4EFF" w14:textId="77777777" w:rsidTr="00CD431C">
        <w:tc>
          <w:tcPr>
            <w:tcW w:w="2835" w:type="dxa"/>
          </w:tcPr>
          <w:p w14:paraId="742CF1E9" w14:textId="0F84AD31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Lerato Mbonani</w:t>
            </w:r>
          </w:p>
        </w:tc>
        <w:tc>
          <w:tcPr>
            <w:tcW w:w="3119" w:type="dxa"/>
          </w:tcPr>
          <w:p w14:paraId="7B49700E" w14:textId="53CD0061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Chambers Operations</w:t>
            </w:r>
          </w:p>
        </w:tc>
        <w:tc>
          <w:tcPr>
            <w:tcW w:w="3418" w:type="dxa"/>
          </w:tcPr>
          <w:p w14:paraId="4B5CB5F5" w14:textId="505BC17B" w:rsidR="00CD431C" w:rsidRDefault="00C040A6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  <w:hyperlink r:id="rId15" w:history="1">
              <w:r w:rsidR="00EB276E" w:rsidRPr="00D3546B">
                <w:rPr>
                  <w:rStyle w:val="Hyperlink"/>
                  <w:rFonts w:ascii="Calibri" w:hAnsi="Calibri"/>
                  <w:color w:val="8496B0" w:themeColor="text2" w:themeTint="99"/>
                </w:rPr>
                <w:t>leratom@serviceseta.org.za</w:t>
              </w:r>
            </w:hyperlink>
          </w:p>
        </w:tc>
      </w:tr>
      <w:tr w:rsidR="00CD431C" w:rsidRPr="00F47A5C" w14:paraId="50BDAAC9" w14:textId="77777777" w:rsidTr="00CD431C">
        <w:tc>
          <w:tcPr>
            <w:tcW w:w="2835" w:type="dxa"/>
          </w:tcPr>
          <w:p w14:paraId="52099849" w14:textId="078FB43E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Nomfezeko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Vendle</w:t>
            </w:r>
            <w:proofErr w:type="spellEnd"/>
          </w:p>
        </w:tc>
        <w:tc>
          <w:tcPr>
            <w:tcW w:w="3119" w:type="dxa"/>
          </w:tcPr>
          <w:p w14:paraId="55240DC0" w14:textId="7A9477D4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Chambers Operations</w:t>
            </w:r>
          </w:p>
        </w:tc>
        <w:tc>
          <w:tcPr>
            <w:tcW w:w="3418" w:type="dxa"/>
          </w:tcPr>
          <w:p w14:paraId="63305870" w14:textId="471ED9D7" w:rsidR="00CD431C" w:rsidRDefault="00C040A6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  <w:hyperlink r:id="rId16" w:history="1">
              <w:r w:rsidR="00EB276E" w:rsidRPr="00D3546B">
                <w:rPr>
                  <w:rStyle w:val="Hyperlink"/>
                  <w:rFonts w:ascii="Calibri" w:hAnsi="Calibri"/>
                  <w:color w:val="8496B0" w:themeColor="text2" w:themeTint="99"/>
                </w:rPr>
                <w:t>Nomfezekov@serviceseta.org.za</w:t>
              </w:r>
            </w:hyperlink>
          </w:p>
        </w:tc>
      </w:tr>
      <w:tr w:rsidR="00CD431C" w:rsidRPr="00F47A5C" w14:paraId="15E27239" w14:textId="77777777" w:rsidTr="00CD431C">
        <w:tc>
          <w:tcPr>
            <w:tcW w:w="2835" w:type="dxa"/>
          </w:tcPr>
          <w:p w14:paraId="2BD043C2" w14:textId="2B44A4AA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Andile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Sipengane</w:t>
            </w:r>
            <w:proofErr w:type="spellEnd"/>
          </w:p>
        </w:tc>
        <w:tc>
          <w:tcPr>
            <w:tcW w:w="3119" w:type="dxa"/>
          </w:tcPr>
          <w:p w14:paraId="6FC4438A" w14:textId="538C7307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Head of Core Business</w:t>
            </w:r>
          </w:p>
        </w:tc>
        <w:tc>
          <w:tcPr>
            <w:tcW w:w="3418" w:type="dxa"/>
          </w:tcPr>
          <w:p w14:paraId="575FEBB5" w14:textId="05E60AEA" w:rsidR="00CD431C" w:rsidRDefault="00C040A6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  <w:hyperlink r:id="rId17" w:history="1">
              <w:r w:rsidR="00EB276E" w:rsidRPr="00D3546B">
                <w:rPr>
                  <w:rStyle w:val="Hyperlink"/>
                  <w:rFonts w:ascii="Calibri" w:hAnsi="Calibri"/>
                  <w:color w:val="8496B0" w:themeColor="text2" w:themeTint="99"/>
                </w:rPr>
                <w:t>Andiles@serviceseta.org.za</w:t>
              </w:r>
            </w:hyperlink>
          </w:p>
        </w:tc>
      </w:tr>
      <w:tr w:rsidR="00CD431C" w:rsidRPr="00F47A5C" w14:paraId="516AD148" w14:textId="77777777" w:rsidTr="00CD431C">
        <w:tc>
          <w:tcPr>
            <w:tcW w:w="2835" w:type="dxa"/>
          </w:tcPr>
          <w:p w14:paraId="69C95D93" w14:textId="09EB8BD4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Vusi Nkosi</w:t>
            </w:r>
          </w:p>
        </w:tc>
        <w:tc>
          <w:tcPr>
            <w:tcW w:w="3119" w:type="dxa"/>
          </w:tcPr>
          <w:p w14:paraId="6D17BADF" w14:textId="5249B75A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Provincial Operations</w:t>
            </w:r>
          </w:p>
        </w:tc>
        <w:tc>
          <w:tcPr>
            <w:tcW w:w="3418" w:type="dxa"/>
          </w:tcPr>
          <w:p w14:paraId="4269017C" w14:textId="141CA4E4" w:rsidR="00CD431C" w:rsidRPr="00EB276E" w:rsidRDefault="00C040A6" w:rsidP="00EB276E">
            <w:pPr>
              <w:spacing w:after="0" w:line="240" w:lineRule="auto"/>
              <w:rPr>
                <w:rStyle w:val="Hyperlink"/>
                <w:rFonts w:ascii="Calibri" w:eastAsia="Times New Roman" w:hAnsi="Calibri"/>
                <w:color w:val="8496B0" w:themeColor="text2" w:themeTint="99"/>
                <w:u w:val="none"/>
              </w:rPr>
            </w:pPr>
            <w:hyperlink r:id="rId18" w:history="1">
              <w:r w:rsidR="00EB276E" w:rsidRPr="00D3546B">
                <w:rPr>
                  <w:rStyle w:val="Hyperlink"/>
                  <w:rFonts w:ascii="Calibri" w:hAnsi="Calibri"/>
                  <w:color w:val="8496B0" w:themeColor="text2" w:themeTint="99"/>
                </w:rPr>
                <w:t>Vusin@serviceseta.org.za</w:t>
              </w:r>
            </w:hyperlink>
          </w:p>
        </w:tc>
      </w:tr>
    </w:tbl>
    <w:p w14:paraId="025F140D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1490FA63" w14:textId="55588B44" w:rsidR="00402796" w:rsidRDefault="00402796">
      <w:pPr>
        <w:spacing w:after="160" w:line="259" w:lineRule="auto"/>
        <w:rPr>
          <w:rFonts w:cstheme="minorHAnsi"/>
          <w:sz w:val="44"/>
          <w:szCs w:val="48"/>
        </w:rPr>
      </w:pPr>
      <w:r>
        <w:rPr>
          <w:rFonts w:cstheme="minorHAnsi"/>
          <w:sz w:val="44"/>
          <w:szCs w:val="48"/>
        </w:rPr>
        <w:br w:type="page"/>
      </w:r>
    </w:p>
    <w:p w14:paraId="160CC3EA" w14:textId="695CFD58" w:rsidR="004E0DA2" w:rsidRPr="00F47A5C" w:rsidRDefault="004E0DA2" w:rsidP="00F47A5C">
      <w:pPr>
        <w:tabs>
          <w:tab w:val="left" w:pos="2510"/>
        </w:tabs>
        <w:rPr>
          <w:rFonts w:cstheme="minorHAnsi"/>
          <w:szCs w:val="24"/>
        </w:rPr>
      </w:pPr>
    </w:p>
    <w:p w14:paraId="28647004" w14:textId="77777777" w:rsidR="004E0DA2" w:rsidRPr="00F47A5C" w:rsidRDefault="003A5EE9" w:rsidP="004F687B">
      <w:pPr>
        <w:pStyle w:val="Heading1"/>
        <w:rPr>
          <w:rFonts w:asciiTheme="minorHAnsi" w:hAnsiTheme="minorHAnsi" w:cstheme="minorHAnsi"/>
          <w:szCs w:val="28"/>
        </w:rPr>
      </w:pPr>
      <w:bookmarkStart w:id="0" w:name="_Toc516207345"/>
      <w:r w:rsidRPr="00F47A5C">
        <w:rPr>
          <w:rFonts w:asciiTheme="minorHAnsi" w:hAnsiTheme="minorHAnsi" w:cstheme="minorHAnsi"/>
          <w:szCs w:val="28"/>
        </w:rPr>
        <w:t>INTRODUCTION</w:t>
      </w:r>
      <w:bookmarkEnd w:id="0"/>
    </w:p>
    <w:p w14:paraId="59EF590F" w14:textId="67FEA991" w:rsidR="00B10532" w:rsidRPr="00F47A5C" w:rsidRDefault="00402796" w:rsidP="00402796">
      <w:pPr>
        <w:ind w:left="432"/>
        <w:rPr>
          <w:rFonts w:cstheme="minorHAnsi"/>
          <w:szCs w:val="24"/>
        </w:rPr>
      </w:pPr>
      <w:r>
        <w:rPr>
          <w:rFonts w:cstheme="minorHAnsi"/>
          <w:szCs w:val="24"/>
        </w:rPr>
        <w:br/>
      </w:r>
      <w:r w:rsidR="00B10532" w:rsidRPr="00F47A5C">
        <w:rPr>
          <w:rFonts w:cstheme="minorHAnsi"/>
          <w:szCs w:val="24"/>
        </w:rPr>
        <w:t>Service SETA interacts with a number of stakeholders in their day to day operations. Currently there is no central system that manages the stakeholder information and the interaction/communication with the stakeholders. As a result, a project was initiated to develop a stakeholder database system to manage all the stakeholders that the services SETA interacts with.</w:t>
      </w:r>
    </w:p>
    <w:p w14:paraId="4E3869F1" w14:textId="77777777" w:rsidR="00B10532" w:rsidRPr="00F47A5C" w:rsidRDefault="00B10532" w:rsidP="00402796">
      <w:pPr>
        <w:ind w:left="432"/>
        <w:rPr>
          <w:rFonts w:cstheme="minorHAnsi"/>
          <w:szCs w:val="24"/>
        </w:rPr>
      </w:pPr>
      <w:r w:rsidRPr="00F47A5C">
        <w:rPr>
          <w:rFonts w:cstheme="minorHAnsi"/>
          <w:szCs w:val="24"/>
        </w:rPr>
        <w:t>The system should be able to manage all the stakeholder information and provide a mechanism to send communications to all the stakeholders.</w:t>
      </w:r>
    </w:p>
    <w:p w14:paraId="6545260E" w14:textId="2FBC0AE6" w:rsidR="00B10532" w:rsidRPr="00F47A5C" w:rsidRDefault="00B10532" w:rsidP="00402796">
      <w:pPr>
        <w:ind w:left="432"/>
        <w:rPr>
          <w:rFonts w:cstheme="minorHAnsi"/>
          <w:szCs w:val="24"/>
        </w:rPr>
      </w:pPr>
      <w:r w:rsidRPr="00F47A5C">
        <w:rPr>
          <w:rFonts w:cstheme="minorHAnsi"/>
          <w:szCs w:val="24"/>
        </w:rPr>
        <w:t>The system should further provide a reporting capability to enable the administrator to create operational reports.</w:t>
      </w:r>
      <w:r w:rsidR="00402796">
        <w:rPr>
          <w:rFonts w:cstheme="minorHAnsi"/>
          <w:szCs w:val="24"/>
        </w:rPr>
        <w:br/>
      </w:r>
    </w:p>
    <w:p w14:paraId="28D1C952" w14:textId="77777777" w:rsidR="009F7B2C" w:rsidRDefault="009F7B2C" w:rsidP="006B45A4">
      <w:pPr>
        <w:pStyle w:val="Heading2"/>
        <w:ind w:hanging="9"/>
        <w:rPr>
          <w:rFonts w:asciiTheme="minorHAnsi" w:hAnsiTheme="minorHAnsi" w:cstheme="minorHAnsi"/>
          <w:szCs w:val="24"/>
        </w:rPr>
      </w:pPr>
      <w:bookmarkStart w:id="1" w:name="_Toc361321562"/>
      <w:bookmarkStart w:id="2" w:name="_Toc484388289"/>
      <w:bookmarkStart w:id="3" w:name="_Toc516207346"/>
      <w:r w:rsidRPr="00F47A5C">
        <w:rPr>
          <w:rFonts w:asciiTheme="minorHAnsi" w:hAnsiTheme="minorHAnsi" w:cstheme="minorHAnsi"/>
          <w:szCs w:val="24"/>
        </w:rPr>
        <w:t>Business and program benefits of the project</w:t>
      </w:r>
      <w:bookmarkEnd w:id="1"/>
      <w:bookmarkEnd w:id="2"/>
      <w:bookmarkEnd w:id="3"/>
    </w:p>
    <w:p w14:paraId="4EE5DB61" w14:textId="77777777" w:rsidR="006B45A4" w:rsidRDefault="006B45A4" w:rsidP="006B45A4">
      <w:pPr>
        <w:ind w:left="576"/>
      </w:pPr>
    </w:p>
    <w:p w14:paraId="631DF23A" w14:textId="58FD6C82" w:rsidR="006B45A4" w:rsidRPr="006B45A4" w:rsidRDefault="006B45A4" w:rsidP="006B45A4">
      <w:pPr>
        <w:ind w:left="576"/>
        <w:rPr>
          <w:b/>
        </w:rPr>
      </w:pPr>
      <w:r w:rsidRPr="006B45A4">
        <w:rPr>
          <w:b/>
        </w:rPr>
        <w:t>The following benefits have been identified:</w:t>
      </w:r>
    </w:p>
    <w:p w14:paraId="1325074A" w14:textId="77777777" w:rsidR="009F7B2C" w:rsidRPr="00F47A5C" w:rsidRDefault="009F7B2C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Single View of the Truth in terms of information.</w:t>
      </w:r>
    </w:p>
    <w:p w14:paraId="11B93EF1" w14:textId="77777777" w:rsidR="009F7B2C" w:rsidRPr="00F47A5C" w:rsidRDefault="009F7B2C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Self-Services capabilities for Employers, SDP, Assessors, Moderators and Learners to interact with Services SETA.</w:t>
      </w:r>
    </w:p>
    <w:p w14:paraId="0AB06484" w14:textId="77777777" w:rsidR="009F7B2C" w:rsidRPr="00F47A5C" w:rsidRDefault="009F7B2C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Smooth and effortless online reporting capability.</w:t>
      </w:r>
    </w:p>
    <w:p w14:paraId="2C0CE1F0" w14:textId="77777777" w:rsidR="009F7B2C" w:rsidRPr="00F47A5C" w:rsidRDefault="009F7B2C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Reporting Timeously.</w:t>
      </w:r>
    </w:p>
    <w:p w14:paraId="054480B1" w14:textId="77777777" w:rsidR="009F7B2C" w:rsidRPr="00F47A5C" w:rsidRDefault="004C5590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Effective </w:t>
      </w:r>
      <w:r w:rsidR="007E0538" w:rsidRPr="00F47A5C">
        <w:rPr>
          <w:rFonts w:asciiTheme="minorHAnsi" w:hAnsiTheme="minorHAnsi" w:cstheme="minorHAnsi"/>
          <w:sz w:val="22"/>
          <w:szCs w:val="24"/>
          <w:lang w:val="en-AU"/>
        </w:rPr>
        <w:t>Communication</w:t>
      </w:r>
      <w:r w:rsidR="009F7B2C"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 Tracking.</w:t>
      </w:r>
    </w:p>
    <w:p w14:paraId="3009CB3C" w14:textId="77777777" w:rsidR="009F7B2C" w:rsidRPr="00F47A5C" w:rsidRDefault="009F7B2C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Latest True and Validated</w:t>
      </w:r>
      <w:r w:rsidR="004C5590"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 contact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 </w:t>
      </w:r>
      <w:r w:rsidR="004C5590" w:rsidRPr="00F47A5C">
        <w:rPr>
          <w:rFonts w:asciiTheme="minorHAnsi" w:hAnsiTheme="minorHAnsi" w:cstheme="minorHAnsi"/>
          <w:sz w:val="22"/>
          <w:szCs w:val="24"/>
          <w:lang w:val="en-AU"/>
        </w:rPr>
        <w:t>details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> from reliable and authorized sources.</w:t>
      </w:r>
    </w:p>
    <w:p w14:paraId="02C69AD6" w14:textId="77777777" w:rsidR="009F7B2C" w:rsidRPr="00F47A5C" w:rsidRDefault="009F7B2C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Online help.</w:t>
      </w:r>
    </w:p>
    <w:p w14:paraId="182EB5A6" w14:textId="77777777" w:rsidR="007E0538" w:rsidRPr="00F47A5C" w:rsidRDefault="007E0538" w:rsidP="006B45A4">
      <w:pPr>
        <w:pStyle w:val="Heading2"/>
        <w:ind w:hanging="9"/>
        <w:rPr>
          <w:rFonts w:asciiTheme="minorHAnsi" w:hAnsiTheme="minorHAnsi" w:cstheme="minorHAnsi"/>
          <w:szCs w:val="24"/>
        </w:rPr>
      </w:pPr>
      <w:bookmarkStart w:id="4" w:name="_Toc484388290"/>
      <w:bookmarkStart w:id="5" w:name="_Toc516207347"/>
      <w:r w:rsidRPr="00F47A5C">
        <w:rPr>
          <w:rFonts w:asciiTheme="minorHAnsi" w:hAnsiTheme="minorHAnsi" w:cstheme="minorHAnsi"/>
          <w:szCs w:val="24"/>
        </w:rPr>
        <w:t>High-Level Requirements</w:t>
      </w:r>
      <w:bookmarkEnd w:id="4"/>
      <w:bookmarkEnd w:id="5"/>
    </w:p>
    <w:p w14:paraId="52FB53BC" w14:textId="77777777" w:rsidR="007E0538" w:rsidRPr="00F47A5C" w:rsidRDefault="007E0538" w:rsidP="007E0538">
      <w:pPr>
        <w:pStyle w:val="NoSpacing"/>
        <w:rPr>
          <w:rFonts w:eastAsia="Times New Roman" w:cstheme="minorHAnsi"/>
          <w:sz w:val="20"/>
          <w:szCs w:val="24"/>
          <w:lang w:val="en-AU"/>
        </w:rPr>
      </w:pPr>
    </w:p>
    <w:p w14:paraId="0EC82725" w14:textId="77777777" w:rsidR="007E0538" w:rsidRPr="00F47A5C" w:rsidRDefault="00321BCD" w:rsidP="00402796">
      <w:pPr>
        <w:ind w:firstLine="576"/>
        <w:rPr>
          <w:rFonts w:eastAsia="Times New Roman" w:cstheme="minorHAnsi"/>
          <w:szCs w:val="24"/>
          <w:lang w:val="en-AU" w:eastAsia="en-US"/>
        </w:rPr>
      </w:pPr>
      <w:r w:rsidRPr="00F47A5C">
        <w:rPr>
          <w:rFonts w:eastAsia="Times New Roman" w:cstheme="minorHAnsi"/>
          <w:b/>
          <w:szCs w:val="24"/>
          <w:lang w:val="en-AU" w:eastAsia="en-US"/>
        </w:rPr>
        <w:t>SDBMS</w:t>
      </w:r>
      <w:r w:rsidR="007E0538" w:rsidRPr="00F47A5C">
        <w:rPr>
          <w:rFonts w:eastAsia="Times New Roman" w:cstheme="minorHAnsi"/>
          <w:szCs w:val="24"/>
          <w:lang w:val="en-AU" w:eastAsia="en-US"/>
        </w:rPr>
        <w:t xml:space="preserve"> must include the following:</w:t>
      </w:r>
    </w:p>
    <w:p w14:paraId="2F9273BC" w14:textId="77777777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Ability to allow both internal and external users to access the application without downloading any software.</w:t>
      </w:r>
    </w:p>
    <w:p w14:paraId="206EBD1A" w14:textId="77777777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Ability to create all internal and external user roles / groups to allow segregation of duties.</w:t>
      </w:r>
    </w:p>
    <w:p w14:paraId="53596510" w14:textId="77777777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Ability to interface with existing applications.</w:t>
      </w:r>
    </w:p>
    <w:p w14:paraId="2786EFC1" w14:textId="77777777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Ability to incorporate automated routing and notifications based on </w:t>
      </w:r>
      <w:r w:rsidR="005C38EF" w:rsidRPr="00F47A5C">
        <w:rPr>
          <w:rFonts w:asciiTheme="minorHAnsi" w:hAnsiTheme="minorHAnsi" w:cstheme="minorHAnsi"/>
          <w:sz w:val="22"/>
          <w:szCs w:val="24"/>
          <w:lang w:val="en-AU"/>
        </w:rPr>
        <w:t>configured roles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>.</w:t>
      </w:r>
    </w:p>
    <w:p w14:paraId="7EA889E3" w14:textId="77777777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Ability to allow all strategic partners like Assessors, Moderators and Skills Development Providers</w:t>
      </w:r>
      <w:r w:rsidR="00321BCD" w:rsidRPr="00F47A5C">
        <w:rPr>
          <w:rFonts w:asciiTheme="minorHAnsi" w:hAnsiTheme="minorHAnsi" w:cstheme="minorHAnsi"/>
          <w:sz w:val="22"/>
          <w:szCs w:val="24"/>
          <w:lang w:val="en-AU"/>
        </w:rPr>
        <w:t>, skills development Facilitators, Employers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 </w:t>
      </w:r>
      <w:r w:rsidR="00321BCD"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and Staff 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to self-register Online, from anywhere they desire. </w:t>
      </w:r>
    </w:p>
    <w:p w14:paraId="22BED44F" w14:textId="77777777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Ability to view Analytics Reports.</w:t>
      </w:r>
    </w:p>
    <w:p w14:paraId="0DE3A482" w14:textId="77777777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Ability to manage calendar and </w:t>
      </w:r>
      <w:r w:rsidR="00321BCD" w:rsidRPr="00F47A5C">
        <w:rPr>
          <w:rFonts w:asciiTheme="minorHAnsi" w:hAnsiTheme="minorHAnsi" w:cstheme="minorHAnsi"/>
          <w:sz w:val="22"/>
          <w:szCs w:val="24"/>
          <w:lang w:val="en-AU"/>
        </w:rPr>
        <w:t>events details.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 </w:t>
      </w:r>
    </w:p>
    <w:p w14:paraId="712ABF7A" w14:textId="77777777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Ability to Search any </w:t>
      </w:r>
      <w:r w:rsidR="00321BCD"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contact 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>information related to</w:t>
      </w:r>
      <w:r w:rsidR="00321BCD"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 SDF, 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>SDP, Assessor, Moderator, Employer, etc.</w:t>
      </w:r>
    </w:p>
    <w:p w14:paraId="1000AAA0" w14:textId="77777777" w:rsidR="004E0DA2" w:rsidRPr="00F47A5C" w:rsidRDefault="004E0DA2" w:rsidP="003B261F">
      <w:pPr>
        <w:tabs>
          <w:tab w:val="left" w:pos="1008"/>
        </w:tabs>
        <w:rPr>
          <w:rFonts w:cstheme="minorHAnsi"/>
          <w:sz w:val="20"/>
        </w:rPr>
      </w:pPr>
    </w:p>
    <w:p w14:paraId="049E86FB" w14:textId="496F3517" w:rsidR="00402796" w:rsidRDefault="00402796">
      <w:pPr>
        <w:spacing w:after="160" w:line="259" w:lineRule="auto"/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14:paraId="4A5481BB" w14:textId="77777777" w:rsidR="00D6011A" w:rsidRPr="00F47A5C" w:rsidRDefault="00D6011A" w:rsidP="003B261F">
      <w:pPr>
        <w:tabs>
          <w:tab w:val="left" w:pos="1008"/>
        </w:tabs>
        <w:rPr>
          <w:rFonts w:cstheme="minorHAnsi"/>
          <w:sz w:val="20"/>
        </w:rPr>
      </w:pPr>
    </w:p>
    <w:p w14:paraId="50AD1044" w14:textId="3BDD0179" w:rsidR="005842DE" w:rsidRDefault="005842DE" w:rsidP="006B45A4">
      <w:pPr>
        <w:pStyle w:val="Heading2"/>
        <w:ind w:hanging="9"/>
        <w:rPr>
          <w:rFonts w:asciiTheme="minorHAnsi" w:hAnsiTheme="minorHAnsi" w:cstheme="minorHAnsi"/>
          <w:sz w:val="20"/>
        </w:rPr>
      </w:pPr>
      <w:bookmarkStart w:id="6" w:name="_Toc516207348"/>
      <w:r w:rsidRPr="00F47A5C">
        <w:rPr>
          <w:rFonts w:asciiTheme="minorHAnsi" w:hAnsiTheme="minorHAnsi" w:cstheme="minorHAnsi"/>
          <w:szCs w:val="24"/>
        </w:rPr>
        <w:t>Assumptions</w:t>
      </w:r>
      <w:bookmarkEnd w:id="6"/>
      <w:r w:rsidR="00402796">
        <w:rPr>
          <w:rFonts w:asciiTheme="minorHAnsi" w:hAnsiTheme="minorHAnsi" w:cstheme="minorHAnsi"/>
          <w:szCs w:val="24"/>
        </w:rPr>
        <w:br/>
      </w:r>
    </w:p>
    <w:p w14:paraId="16BB0139" w14:textId="1C4B82F4" w:rsidR="006B45A4" w:rsidRPr="006B45A4" w:rsidRDefault="006B45A4" w:rsidP="006B45A4">
      <w:pPr>
        <w:ind w:left="576"/>
        <w:rPr>
          <w:b/>
        </w:rPr>
      </w:pPr>
      <w:r w:rsidRPr="006B45A4">
        <w:rPr>
          <w:b/>
        </w:rPr>
        <w:t>The following project risks have been identified:</w:t>
      </w:r>
    </w:p>
    <w:p w14:paraId="6D6578DE" w14:textId="77777777" w:rsidR="003B261F" w:rsidRPr="00F47A5C" w:rsidRDefault="003B261F" w:rsidP="00261C5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lang w:val="en-GB"/>
        </w:rPr>
      </w:pPr>
      <w:r w:rsidRPr="00F47A5C">
        <w:rPr>
          <w:rFonts w:asciiTheme="minorHAnsi" w:hAnsiTheme="minorHAnsi" w:cstheme="minorHAnsi"/>
          <w:sz w:val="22"/>
          <w:lang w:val="en-GB"/>
        </w:rPr>
        <w:t>Services SETA will provide details of the Business requirements and ensure completeness through a review process as agreed by both parties.</w:t>
      </w:r>
    </w:p>
    <w:p w14:paraId="68DADC8D" w14:textId="5CEACE58" w:rsidR="003B261F" w:rsidRPr="00F47A5C" w:rsidRDefault="003B261F" w:rsidP="00261C5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lang w:val="en-GB"/>
        </w:rPr>
      </w:pPr>
      <w:r w:rsidRPr="00F47A5C">
        <w:rPr>
          <w:rFonts w:asciiTheme="minorHAnsi" w:hAnsiTheme="minorHAnsi" w:cstheme="minorHAnsi"/>
          <w:sz w:val="22"/>
          <w:lang w:val="en-GB"/>
        </w:rPr>
        <w:t>Services SETA will provide Hardware Infrastructure for production, according to L</w:t>
      </w:r>
      <w:r w:rsidR="003D66FE" w:rsidRPr="00F47A5C">
        <w:rPr>
          <w:rFonts w:asciiTheme="minorHAnsi" w:hAnsiTheme="minorHAnsi" w:cstheme="minorHAnsi"/>
          <w:sz w:val="22"/>
          <w:lang w:val="en-GB"/>
        </w:rPr>
        <w:t>e</w:t>
      </w:r>
      <w:r w:rsidRPr="00F47A5C">
        <w:rPr>
          <w:rFonts w:asciiTheme="minorHAnsi" w:hAnsiTheme="minorHAnsi" w:cstheme="minorHAnsi"/>
          <w:sz w:val="22"/>
          <w:lang w:val="en-GB"/>
        </w:rPr>
        <w:t>theric’s recommended Specification</w:t>
      </w:r>
      <w:r w:rsidR="00767663" w:rsidRPr="00F47A5C">
        <w:rPr>
          <w:rFonts w:asciiTheme="minorHAnsi" w:hAnsiTheme="minorHAnsi" w:cstheme="minorHAnsi"/>
          <w:sz w:val="22"/>
          <w:lang w:val="en-GB"/>
        </w:rPr>
        <w:t xml:space="preserve"> by the </w:t>
      </w:r>
      <w:r w:rsidR="000367D4">
        <w:rPr>
          <w:rFonts w:asciiTheme="minorHAnsi" w:hAnsiTheme="minorHAnsi" w:cstheme="minorHAnsi"/>
          <w:sz w:val="22"/>
          <w:lang w:val="en-GB"/>
        </w:rPr>
        <w:t>30</w:t>
      </w:r>
      <w:r w:rsidR="00D6011A" w:rsidRPr="00F47A5C">
        <w:rPr>
          <w:rFonts w:asciiTheme="minorHAnsi" w:hAnsiTheme="minorHAnsi" w:cstheme="minorHAnsi"/>
          <w:sz w:val="22"/>
          <w:vertAlign w:val="superscript"/>
          <w:lang w:val="en-GB"/>
        </w:rPr>
        <w:t>th</w:t>
      </w:r>
      <w:r w:rsidR="00D6011A" w:rsidRPr="00F47A5C">
        <w:rPr>
          <w:rFonts w:asciiTheme="minorHAnsi" w:hAnsiTheme="minorHAnsi" w:cstheme="minorHAnsi"/>
          <w:sz w:val="22"/>
          <w:lang w:val="en-GB"/>
        </w:rPr>
        <w:t xml:space="preserve"> </w:t>
      </w:r>
      <w:r w:rsidR="00767663" w:rsidRPr="00F47A5C">
        <w:rPr>
          <w:rFonts w:asciiTheme="minorHAnsi" w:hAnsiTheme="minorHAnsi" w:cstheme="minorHAnsi"/>
          <w:sz w:val="22"/>
          <w:lang w:val="en-GB"/>
        </w:rPr>
        <w:t>May 2018.</w:t>
      </w:r>
    </w:p>
    <w:p w14:paraId="2F4BE976" w14:textId="77777777" w:rsidR="003B261F" w:rsidRPr="00F47A5C" w:rsidRDefault="003B261F" w:rsidP="00261C5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lang w:val="en-GB"/>
        </w:rPr>
      </w:pPr>
      <w:r w:rsidRPr="00F47A5C">
        <w:rPr>
          <w:rFonts w:asciiTheme="minorHAnsi" w:hAnsiTheme="minorHAnsi" w:cstheme="minorHAnsi"/>
          <w:sz w:val="22"/>
          <w:lang w:val="en-GB"/>
        </w:rPr>
        <w:t>Software Infrastructure licensing will be provided by Services SETA.</w:t>
      </w:r>
    </w:p>
    <w:p w14:paraId="0E481E59" w14:textId="77777777" w:rsidR="00767663" w:rsidRPr="00F47A5C" w:rsidRDefault="00767663" w:rsidP="00261C5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lang w:val="en-GB"/>
        </w:rPr>
      </w:pPr>
      <w:r w:rsidRPr="00F47A5C">
        <w:rPr>
          <w:rFonts w:asciiTheme="minorHAnsi" w:hAnsiTheme="minorHAnsi" w:cstheme="minorHAnsi"/>
          <w:sz w:val="22"/>
          <w:lang w:val="en-GB"/>
        </w:rPr>
        <w:t xml:space="preserve">Integration Interfaces for LMIS should be made available if </w:t>
      </w:r>
      <w:r w:rsidR="00D6011A" w:rsidRPr="00F47A5C">
        <w:rPr>
          <w:rFonts w:asciiTheme="minorHAnsi" w:hAnsiTheme="minorHAnsi" w:cstheme="minorHAnsi"/>
          <w:sz w:val="22"/>
          <w:lang w:val="en-GB"/>
        </w:rPr>
        <w:t>required</w:t>
      </w:r>
      <w:r w:rsidRPr="00F47A5C">
        <w:rPr>
          <w:rFonts w:asciiTheme="minorHAnsi" w:hAnsiTheme="minorHAnsi" w:cstheme="minorHAnsi"/>
          <w:sz w:val="22"/>
          <w:lang w:val="en-GB"/>
        </w:rPr>
        <w:t>.</w:t>
      </w:r>
    </w:p>
    <w:p w14:paraId="7FC104EF" w14:textId="77777777" w:rsidR="003B261F" w:rsidRDefault="003B261F" w:rsidP="005842DE">
      <w:pPr>
        <w:rPr>
          <w:rFonts w:cstheme="minorHAnsi"/>
          <w:sz w:val="20"/>
          <w:lang w:val="en-GB" w:eastAsia="en-US"/>
        </w:rPr>
      </w:pPr>
    </w:p>
    <w:p w14:paraId="41CBBA9B" w14:textId="77777777" w:rsidR="006B45A4" w:rsidRPr="00F47A5C" w:rsidRDefault="006B45A4" w:rsidP="005842DE">
      <w:pPr>
        <w:rPr>
          <w:rFonts w:cstheme="minorHAnsi"/>
          <w:sz w:val="20"/>
          <w:lang w:val="en-GB" w:eastAsia="en-US"/>
        </w:rPr>
      </w:pPr>
    </w:p>
    <w:p w14:paraId="126FB664" w14:textId="5BE84BC2" w:rsidR="006B45A4" w:rsidRPr="006B45A4" w:rsidRDefault="005842DE" w:rsidP="006B45A4">
      <w:pPr>
        <w:pStyle w:val="Heading2"/>
        <w:ind w:hanging="9"/>
        <w:rPr>
          <w:rFonts w:asciiTheme="minorHAnsi" w:hAnsiTheme="minorHAnsi" w:cstheme="minorHAnsi"/>
          <w:szCs w:val="24"/>
        </w:rPr>
      </w:pPr>
      <w:bookmarkStart w:id="7" w:name="_Toc516207349"/>
      <w:r w:rsidRPr="00F47A5C">
        <w:rPr>
          <w:rFonts w:asciiTheme="minorHAnsi" w:hAnsiTheme="minorHAnsi" w:cstheme="minorHAnsi"/>
          <w:szCs w:val="24"/>
        </w:rPr>
        <w:t>Risks</w:t>
      </w:r>
      <w:bookmarkEnd w:id="7"/>
      <w:r w:rsidR="006B45A4">
        <w:rPr>
          <w:rFonts w:asciiTheme="minorHAnsi" w:hAnsiTheme="minorHAnsi" w:cstheme="minorHAnsi"/>
          <w:szCs w:val="24"/>
        </w:rPr>
        <w:br/>
      </w:r>
    </w:p>
    <w:p w14:paraId="5EC92B1F" w14:textId="4C7C12B1" w:rsidR="006B45A4" w:rsidRPr="006B45A4" w:rsidRDefault="006B45A4" w:rsidP="006B45A4">
      <w:pPr>
        <w:ind w:left="576"/>
        <w:rPr>
          <w:b/>
        </w:rPr>
      </w:pPr>
      <w:r w:rsidRPr="006B45A4">
        <w:rPr>
          <w:b/>
        </w:rPr>
        <w:t>The following project risks have been identified:</w:t>
      </w:r>
    </w:p>
    <w:p w14:paraId="055E4E92" w14:textId="77777777" w:rsidR="003D66FE" w:rsidRPr="00F47A5C" w:rsidRDefault="00B64183" w:rsidP="00261C5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>Delays in sign-off will results in project timelines being missed.</w:t>
      </w:r>
    </w:p>
    <w:p w14:paraId="0DF8FBD4" w14:textId="77777777" w:rsidR="00B64183" w:rsidRPr="00F47A5C" w:rsidRDefault="00B64183" w:rsidP="00261C5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 xml:space="preserve">This will affect business in effectively communicating to their stakeholders. </w:t>
      </w:r>
    </w:p>
    <w:p w14:paraId="23E19DC1" w14:textId="77777777" w:rsidR="008F4C4A" w:rsidRPr="00F47A5C" w:rsidRDefault="008F4C4A" w:rsidP="008F4C4A">
      <w:pPr>
        <w:rPr>
          <w:rFonts w:cstheme="minorHAnsi"/>
          <w:sz w:val="20"/>
          <w:lang w:val="en-GB" w:eastAsia="en-US"/>
        </w:rPr>
      </w:pPr>
    </w:p>
    <w:p w14:paraId="3277A4F9" w14:textId="77777777" w:rsidR="008F4C4A" w:rsidRPr="00F47A5C" w:rsidRDefault="008F4C4A" w:rsidP="008F4C4A">
      <w:pPr>
        <w:rPr>
          <w:rFonts w:cstheme="minorHAnsi"/>
          <w:sz w:val="20"/>
        </w:rPr>
      </w:pPr>
    </w:p>
    <w:p w14:paraId="42885F5D" w14:textId="77777777" w:rsidR="00AB7AFB" w:rsidRPr="00F47A5C" w:rsidRDefault="006B45A4" w:rsidP="00AB7AFB">
      <w:pPr>
        <w:pStyle w:val="Heading1"/>
        <w:rPr>
          <w:rFonts w:asciiTheme="minorHAnsi" w:hAnsiTheme="minorHAnsi" w:cstheme="minorHAnsi"/>
          <w:szCs w:val="28"/>
        </w:rPr>
      </w:pPr>
      <w:r>
        <w:rPr>
          <w:rFonts w:cstheme="minorHAnsi"/>
          <w:sz w:val="20"/>
        </w:rPr>
        <w:br w:type="page"/>
      </w:r>
      <w:r w:rsidR="00AB7AFB" w:rsidRPr="00F47A5C">
        <w:rPr>
          <w:rFonts w:asciiTheme="minorHAnsi" w:hAnsiTheme="minorHAnsi" w:cstheme="minorHAnsi"/>
          <w:szCs w:val="28"/>
        </w:rPr>
        <w:t>Scope</w:t>
      </w:r>
    </w:p>
    <w:p w14:paraId="3191FD3A" w14:textId="77777777" w:rsidR="00992716" w:rsidRDefault="00992716">
      <w:pPr>
        <w:spacing w:after="160" w:line="259" w:lineRule="auto"/>
        <w:rPr>
          <w:rFonts w:cstheme="minorHAnsi"/>
          <w:sz w:val="20"/>
        </w:rPr>
      </w:pPr>
    </w:p>
    <w:p w14:paraId="3300AE90" w14:textId="209270BC" w:rsidR="00AB7AFB" w:rsidRDefault="00992716">
      <w:pPr>
        <w:spacing w:after="160" w:line="259" w:lineRule="auto"/>
        <w:rPr>
          <w:rFonts w:ascii="Arial" w:eastAsia="Times New Roman" w:hAnsi="Arial" w:cstheme="minorHAnsi"/>
          <w:b/>
          <w:caps/>
          <w:snapToGrid w:val="0"/>
          <w:sz w:val="20"/>
          <w:szCs w:val="20"/>
          <w:lang w:val="en-GB" w:eastAsia="en-US"/>
        </w:rPr>
      </w:pPr>
      <w:r w:rsidRPr="00992716">
        <w:rPr>
          <w:rFonts w:cstheme="minorHAnsi"/>
          <w:noProof/>
          <w:sz w:val="20"/>
          <w:lang w:val="en-US" w:eastAsia="en-US"/>
        </w:rPr>
        <w:drawing>
          <wp:inline distT="0" distB="0" distL="0" distR="0" wp14:anchorId="2CFB92EC" wp14:editId="4A402B2B">
            <wp:extent cx="6130924" cy="4829173"/>
            <wp:effectExtent l="0" t="38100" r="0" b="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3C529AD0-BBDB-408F-AF40-59160C63AA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AB7AFB">
        <w:rPr>
          <w:rFonts w:cstheme="minorHAnsi"/>
          <w:sz w:val="20"/>
        </w:rPr>
        <w:br w:type="page"/>
      </w:r>
    </w:p>
    <w:p w14:paraId="39029246" w14:textId="77777777" w:rsidR="00A22833" w:rsidRDefault="00A22833" w:rsidP="000367D4">
      <w:pPr>
        <w:pStyle w:val="Heading1"/>
        <w:numPr>
          <w:ilvl w:val="0"/>
          <w:numId w:val="0"/>
        </w:numPr>
        <w:rPr>
          <w:rFonts w:cstheme="minorHAnsi"/>
          <w:sz w:val="20"/>
        </w:rPr>
      </w:pPr>
    </w:p>
    <w:p w14:paraId="3C359671" w14:textId="77777777" w:rsidR="00B10532" w:rsidRPr="00F47A5C" w:rsidRDefault="00B10532" w:rsidP="004F687B">
      <w:pPr>
        <w:pStyle w:val="Heading1"/>
        <w:rPr>
          <w:rFonts w:asciiTheme="minorHAnsi" w:hAnsiTheme="minorHAnsi" w:cstheme="minorHAnsi"/>
          <w:szCs w:val="28"/>
        </w:rPr>
      </w:pPr>
      <w:bookmarkStart w:id="8" w:name="_Toc516207350"/>
      <w:r w:rsidRPr="00F47A5C">
        <w:rPr>
          <w:rFonts w:asciiTheme="minorHAnsi" w:hAnsiTheme="minorHAnsi" w:cstheme="minorHAnsi"/>
          <w:szCs w:val="28"/>
        </w:rPr>
        <w:t>Scope</w:t>
      </w:r>
      <w:bookmarkEnd w:id="8"/>
    </w:p>
    <w:p w14:paraId="6ED93581" w14:textId="77777777" w:rsidR="00B10532" w:rsidRPr="00F47A5C" w:rsidRDefault="00B10532" w:rsidP="00B10532">
      <w:pPr>
        <w:rPr>
          <w:rFonts w:cstheme="minorHAnsi"/>
          <w:sz w:val="20"/>
          <w:lang w:val="en-GB" w:eastAsia="en-US"/>
        </w:rPr>
      </w:pPr>
    </w:p>
    <w:p w14:paraId="1DE68882" w14:textId="77777777" w:rsidR="00B10532" w:rsidRPr="00F47A5C" w:rsidRDefault="003A5EE9" w:rsidP="006B45A4">
      <w:pPr>
        <w:pStyle w:val="Heading2"/>
        <w:ind w:hanging="9"/>
        <w:rPr>
          <w:rFonts w:asciiTheme="minorHAnsi" w:hAnsiTheme="minorHAnsi" w:cstheme="minorHAnsi"/>
          <w:sz w:val="20"/>
        </w:rPr>
      </w:pPr>
      <w:bookmarkStart w:id="9" w:name="_Toc516207351"/>
      <w:r w:rsidRPr="00F47A5C">
        <w:rPr>
          <w:rFonts w:asciiTheme="minorHAnsi" w:hAnsiTheme="minorHAnsi" w:cstheme="minorHAnsi"/>
          <w:sz w:val="20"/>
        </w:rPr>
        <w:t>Application Context</w:t>
      </w:r>
      <w:bookmarkEnd w:id="9"/>
    </w:p>
    <w:p w14:paraId="300F9368" w14:textId="77777777" w:rsidR="003A5EE9" w:rsidRPr="00F47A5C" w:rsidRDefault="003A5EE9" w:rsidP="003A5EE9">
      <w:pPr>
        <w:pStyle w:val="IndentBullet1"/>
        <w:numPr>
          <w:ilvl w:val="0"/>
          <w:numId w:val="0"/>
        </w:numPr>
        <w:ind w:left="426"/>
        <w:rPr>
          <w:rFonts w:asciiTheme="minorHAnsi" w:hAnsiTheme="minorHAnsi" w:cstheme="minorHAnsi"/>
          <w:sz w:val="22"/>
        </w:rPr>
      </w:pPr>
    </w:p>
    <w:p w14:paraId="6096CEC0" w14:textId="79408230" w:rsidR="003A5EE9" w:rsidRPr="00F47A5C" w:rsidRDefault="006B45A4" w:rsidP="003A5EE9">
      <w:pPr>
        <w:pStyle w:val="IndentBullet1"/>
        <w:numPr>
          <w:ilvl w:val="0"/>
          <w:numId w:val="0"/>
        </w:numPr>
        <w:ind w:left="42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  <w:r w:rsidR="003A5EE9" w:rsidRPr="00F47A5C">
        <w:rPr>
          <w:rFonts w:asciiTheme="minorHAnsi" w:hAnsiTheme="minorHAnsi" w:cstheme="minorHAnsi"/>
          <w:sz w:val="22"/>
        </w:rPr>
        <w:t>The full SMDBS context is shown in the following diagram with the scope of this BRD indicated.</w:t>
      </w:r>
    </w:p>
    <w:p w14:paraId="14869104" w14:textId="77777777" w:rsidR="00D6011A" w:rsidRPr="00F47A5C" w:rsidRDefault="00D6011A" w:rsidP="003A5EE9">
      <w:pPr>
        <w:pStyle w:val="IndentBullet1"/>
        <w:numPr>
          <w:ilvl w:val="0"/>
          <w:numId w:val="0"/>
        </w:numPr>
        <w:ind w:left="426"/>
        <w:rPr>
          <w:rFonts w:asciiTheme="minorHAnsi" w:hAnsiTheme="minorHAnsi" w:cstheme="minorHAnsi"/>
          <w:sz w:val="22"/>
        </w:rPr>
      </w:pPr>
    </w:p>
    <w:p w14:paraId="09760433" w14:textId="3ACF5ED4" w:rsidR="003A5EE9" w:rsidRPr="00F47A5C" w:rsidRDefault="00380B68" w:rsidP="006B45A4">
      <w:pPr>
        <w:jc w:val="center"/>
        <w:rPr>
          <w:rFonts w:cstheme="minorHAnsi"/>
          <w:sz w:val="20"/>
          <w:lang w:val="en-GB" w:eastAsia="en-US"/>
        </w:rPr>
      </w:pPr>
      <w:r w:rsidRPr="00F47A5C">
        <w:rPr>
          <w:rFonts w:cstheme="minorHAnsi"/>
          <w:noProof/>
          <w:sz w:val="20"/>
          <w:lang w:val="en-US" w:eastAsia="en-US"/>
        </w:rPr>
        <w:drawing>
          <wp:inline distT="0" distB="0" distL="0" distR="0" wp14:anchorId="76C633E8" wp14:editId="2CC238C1">
            <wp:extent cx="6096000" cy="4202207"/>
            <wp:effectExtent l="38100" t="38100" r="38100" b="46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DBS_Context_Diagra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9222" cy="4252682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F9C2FDC" w14:textId="77777777" w:rsidR="00402796" w:rsidRDefault="00402796">
      <w:pPr>
        <w:spacing w:after="160" w:line="259" w:lineRule="auto"/>
        <w:rPr>
          <w:rFonts w:eastAsiaTheme="majorEastAsia" w:cstheme="minorHAnsi"/>
          <w:b/>
          <w:caps/>
          <w:color w:val="000000" w:themeColor="text1"/>
          <w:szCs w:val="24"/>
          <w:lang w:val="en-GB" w:eastAsia="en-US"/>
        </w:rPr>
      </w:pPr>
      <w:r>
        <w:rPr>
          <w:rFonts w:cstheme="minorHAnsi"/>
          <w:szCs w:val="24"/>
          <w:lang w:val="en-GB" w:eastAsia="en-US"/>
        </w:rPr>
        <w:br w:type="page"/>
      </w:r>
    </w:p>
    <w:p w14:paraId="0F8BBF6B" w14:textId="64EAD28C" w:rsidR="003A5EE9" w:rsidRPr="00F47A5C" w:rsidRDefault="00B64183" w:rsidP="006B45A4">
      <w:pPr>
        <w:pStyle w:val="Heading2"/>
        <w:ind w:left="851" w:hanging="567"/>
        <w:rPr>
          <w:rFonts w:asciiTheme="minorHAnsi" w:hAnsiTheme="minorHAnsi" w:cstheme="minorHAnsi"/>
          <w:szCs w:val="24"/>
          <w:lang w:val="en-GB" w:eastAsia="en-US"/>
        </w:rPr>
      </w:pPr>
      <w:bookmarkStart w:id="10" w:name="_Toc516207352"/>
      <w:r w:rsidRPr="00F47A5C">
        <w:rPr>
          <w:rFonts w:asciiTheme="minorHAnsi" w:hAnsiTheme="minorHAnsi" w:cstheme="minorHAnsi"/>
          <w:szCs w:val="24"/>
          <w:lang w:val="en-GB" w:eastAsia="en-US"/>
        </w:rPr>
        <w:t xml:space="preserve">Deliverables </w:t>
      </w:r>
      <w:r w:rsidR="003A5EE9" w:rsidRPr="00F47A5C">
        <w:rPr>
          <w:rFonts w:asciiTheme="minorHAnsi" w:hAnsiTheme="minorHAnsi" w:cstheme="minorHAnsi"/>
          <w:szCs w:val="24"/>
          <w:lang w:val="en-GB" w:eastAsia="en-US"/>
        </w:rPr>
        <w:t>In-Scope</w:t>
      </w:r>
      <w:bookmarkEnd w:id="10"/>
    </w:p>
    <w:p w14:paraId="7F3B29C2" w14:textId="77777777" w:rsidR="00ED2CF9" w:rsidRPr="00F47A5C" w:rsidRDefault="00ED2CF9" w:rsidP="00ED2CF9">
      <w:pPr>
        <w:rPr>
          <w:rFonts w:cstheme="minorHAnsi"/>
          <w:sz w:val="20"/>
          <w:lang w:val="en-GB" w:eastAsia="en-US"/>
        </w:rPr>
      </w:pPr>
    </w:p>
    <w:p w14:paraId="1BBDF908" w14:textId="77777777" w:rsidR="00B64183" w:rsidRPr="00F47A5C" w:rsidRDefault="00B64183" w:rsidP="006B45A4">
      <w:pPr>
        <w:ind w:left="360"/>
        <w:rPr>
          <w:rFonts w:cstheme="minorHAnsi"/>
          <w:szCs w:val="24"/>
          <w:lang w:val="en-GB" w:eastAsia="en-US"/>
        </w:rPr>
      </w:pPr>
      <w:r w:rsidRPr="00F47A5C">
        <w:rPr>
          <w:rFonts w:cstheme="minorHAnsi"/>
          <w:szCs w:val="24"/>
          <w:lang w:val="en-GB" w:eastAsia="en-US"/>
        </w:rPr>
        <w:t xml:space="preserve">SDBMS </w:t>
      </w:r>
      <w:r w:rsidR="00FD23B9" w:rsidRPr="00F47A5C">
        <w:rPr>
          <w:rFonts w:cstheme="minorHAnsi"/>
          <w:szCs w:val="24"/>
          <w:lang w:val="en-GB" w:eastAsia="en-US"/>
        </w:rPr>
        <w:t>provides a</w:t>
      </w:r>
      <w:r w:rsidRPr="00F47A5C">
        <w:rPr>
          <w:rFonts w:cstheme="minorHAnsi"/>
          <w:szCs w:val="24"/>
          <w:lang w:val="en-GB" w:eastAsia="en-US"/>
        </w:rPr>
        <w:t xml:space="preserve"> means to Services SETA to communicate/interact with their stakeholders effectively and timeously. </w:t>
      </w:r>
    </w:p>
    <w:p w14:paraId="62075DA1" w14:textId="77777777" w:rsidR="00B10532" w:rsidRPr="00F47A5C" w:rsidRDefault="00B10532" w:rsidP="00261C54">
      <w:pPr>
        <w:pStyle w:val="IndentBullet1"/>
        <w:numPr>
          <w:ilvl w:val="0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Provide a database system to manage all stakeholder information</w:t>
      </w:r>
    </w:p>
    <w:p w14:paraId="4F9FCC65" w14:textId="77777777" w:rsidR="00B10532" w:rsidRPr="00F47A5C" w:rsidRDefault="00B10532" w:rsidP="00261C54">
      <w:pPr>
        <w:pStyle w:val="IndentBullet1"/>
        <w:numPr>
          <w:ilvl w:val="0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Provide a capability for managing the information on the stakeholder database system</w:t>
      </w:r>
    </w:p>
    <w:p w14:paraId="40710F8A" w14:textId="77777777" w:rsidR="00B10532" w:rsidRPr="00F47A5C" w:rsidRDefault="00B10532" w:rsidP="00261C54">
      <w:pPr>
        <w:pStyle w:val="IndentBullet1"/>
        <w:numPr>
          <w:ilvl w:val="0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Provide a capability for sending mass communications to the stakeholders on the database</w:t>
      </w:r>
    </w:p>
    <w:p w14:paraId="4C6DFA99" w14:textId="77777777" w:rsidR="0081396F" w:rsidRPr="00F47A5C" w:rsidRDefault="0013479F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U</w:t>
      </w:r>
      <w:r w:rsidR="006F5F19" w:rsidRPr="00F47A5C">
        <w:rPr>
          <w:rFonts w:asciiTheme="minorHAnsi" w:hAnsiTheme="minorHAnsi" w:cstheme="minorHAnsi"/>
          <w:sz w:val="22"/>
          <w:szCs w:val="24"/>
        </w:rPr>
        <w:t>sing SMS communication channel</w:t>
      </w:r>
    </w:p>
    <w:p w14:paraId="323394C7" w14:textId="77777777" w:rsidR="006F5F19" w:rsidRPr="00F47A5C" w:rsidRDefault="0013479F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U</w:t>
      </w:r>
      <w:r w:rsidR="006F5F19" w:rsidRPr="00F47A5C">
        <w:rPr>
          <w:rFonts w:asciiTheme="minorHAnsi" w:hAnsiTheme="minorHAnsi" w:cstheme="minorHAnsi"/>
          <w:sz w:val="22"/>
          <w:szCs w:val="24"/>
        </w:rPr>
        <w:t>sing Email communication channel</w:t>
      </w:r>
    </w:p>
    <w:p w14:paraId="7FDF5DEC" w14:textId="77777777" w:rsidR="0013479F" w:rsidRPr="00F47A5C" w:rsidRDefault="0013479F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Instant messag</w:t>
      </w:r>
      <w:r w:rsidR="008B6B6F" w:rsidRPr="00F47A5C">
        <w:rPr>
          <w:rFonts w:asciiTheme="minorHAnsi" w:hAnsiTheme="minorHAnsi" w:cstheme="minorHAnsi"/>
          <w:sz w:val="22"/>
          <w:szCs w:val="24"/>
        </w:rPr>
        <w:t>in</w:t>
      </w:r>
      <w:r w:rsidR="00426823" w:rsidRPr="00F47A5C">
        <w:rPr>
          <w:rFonts w:asciiTheme="minorHAnsi" w:hAnsiTheme="minorHAnsi" w:cstheme="minorHAnsi"/>
          <w:sz w:val="22"/>
          <w:szCs w:val="24"/>
        </w:rPr>
        <w:t>g</w:t>
      </w:r>
    </w:p>
    <w:p w14:paraId="37231973" w14:textId="77777777" w:rsidR="00426823" w:rsidRPr="00F47A5C" w:rsidRDefault="00426823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Push notifications</w:t>
      </w:r>
    </w:p>
    <w:p w14:paraId="58942E36" w14:textId="77777777" w:rsidR="00B10532" w:rsidRPr="00F47A5C" w:rsidRDefault="00B10532" w:rsidP="00261C54">
      <w:pPr>
        <w:pStyle w:val="IndentBullet1"/>
        <w:numPr>
          <w:ilvl w:val="0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Provide a capability to enable the administrator to create operational reports</w:t>
      </w:r>
    </w:p>
    <w:p w14:paraId="47BDBADD" w14:textId="77777777" w:rsidR="00654843" w:rsidRPr="00F47A5C" w:rsidRDefault="00654843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Survey Reports</w:t>
      </w:r>
    </w:p>
    <w:p w14:paraId="54B683AE" w14:textId="77777777" w:rsidR="00654843" w:rsidRPr="00F47A5C" w:rsidRDefault="00654843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Users Access Reports</w:t>
      </w:r>
    </w:p>
    <w:p w14:paraId="78E68A6A" w14:textId="77777777" w:rsidR="00654843" w:rsidRPr="00F47A5C" w:rsidRDefault="00654843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List of Contact Details Reports for All Stakeholders</w:t>
      </w:r>
    </w:p>
    <w:p w14:paraId="3F590D67" w14:textId="77777777" w:rsidR="00654843" w:rsidRPr="00F47A5C" w:rsidRDefault="00654843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RSVP Reports (Optional)</w:t>
      </w:r>
    </w:p>
    <w:p w14:paraId="5663FCDC" w14:textId="77777777" w:rsidR="00654843" w:rsidRPr="00F47A5C" w:rsidRDefault="00654843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 xml:space="preserve">Sent Messages Reports </w:t>
      </w:r>
    </w:p>
    <w:p w14:paraId="54E878F5" w14:textId="77777777" w:rsidR="0068304C" w:rsidRPr="00F47A5C" w:rsidRDefault="0068304C" w:rsidP="00261C54">
      <w:pPr>
        <w:pStyle w:val="IndentBullet1"/>
        <w:numPr>
          <w:ilvl w:val="1"/>
          <w:numId w:val="3"/>
        </w:numPr>
        <w:rPr>
          <w:rFonts w:asciiTheme="minorHAnsi" w:hAnsiTheme="minorHAnsi" w:cstheme="minorHAnsi"/>
          <w:sz w:val="22"/>
          <w:szCs w:val="24"/>
        </w:rPr>
      </w:pPr>
      <w:r w:rsidRPr="00F47A5C">
        <w:rPr>
          <w:rFonts w:asciiTheme="minorHAnsi" w:hAnsiTheme="minorHAnsi" w:cstheme="minorHAnsi"/>
          <w:sz w:val="22"/>
          <w:szCs w:val="24"/>
        </w:rPr>
        <w:t>Statistical Reports (Services SETA to design report required)</w:t>
      </w:r>
    </w:p>
    <w:p w14:paraId="75754490" w14:textId="77777777" w:rsidR="00B10532" w:rsidRPr="00F47A5C" w:rsidRDefault="00B10532" w:rsidP="00B10532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</w:rPr>
      </w:pPr>
    </w:p>
    <w:p w14:paraId="2ED4484B" w14:textId="60CFE9B9" w:rsidR="00B10532" w:rsidRPr="006B45A4" w:rsidRDefault="006B45A4" w:rsidP="006B45A4">
      <w:pPr>
        <w:pStyle w:val="Heading2"/>
        <w:ind w:left="851" w:hanging="567"/>
        <w:rPr>
          <w:rFonts w:asciiTheme="minorHAnsi" w:hAnsiTheme="minorHAnsi" w:cstheme="minorHAnsi"/>
          <w:szCs w:val="24"/>
          <w:lang w:val="en-GB" w:eastAsia="en-US"/>
        </w:rPr>
      </w:pPr>
      <w:bookmarkStart w:id="11" w:name="_Toc516207353"/>
      <w:r>
        <w:rPr>
          <w:rFonts w:asciiTheme="minorHAnsi" w:hAnsiTheme="minorHAnsi" w:cstheme="minorHAnsi"/>
          <w:szCs w:val="24"/>
          <w:lang w:val="en-GB" w:eastAsia="en-US"/>
        </w:rPr>
        <w:t xml:space="preserve">items </w:t>
      </w:r>
      <w:r w:rsidR="00B10532" w:rsidRPr="006B45A4">
        <w:rPr>
          <w:rFonts w:asciiTheme="minorHAnsi" w:hAnsiTheme="minorHAnsi" w:cstheme="minorHAnsi"/>
          <w:szCs w:val="24"/>
          <w:lang w:val="en-GB" w:eastAsia="en-US"/>
        </w:rPr>
        <w:t>Out of Scope:</w:t>
      </w:r>
      <w:bookmarkEnd w:id="11"/>
    </w:p>
    <w:p w14:paraId="20E62204" w14:textId="77777777" w:rsidR="00B10532" w:rsidRPr="00F47A5C" w:rsidRDefault="00B10532" w:rsidP="00B10532">
      <w:pPr>
        <w:pStyle w:val="ListParagraph"/>
        <w:rPr>
          <w:rFonts w:asciiTheme="minorHAnsi" w:hAnsiTheme="minorHAnsi" w:cstheme="minorHAnsi"/>
          <w:sz w:val="22"/>
        </w:rPr>
      </w:pPr>
    </w:p>
    <w:p w14:paraId="37B3B2D8" w14:textId="77777777" w:rsidR="00B10532" w:rsidRPr="00F47A5C" w:rsidRDefault="00B10532" w:rsidP="00261C54">
      <w:pPr>
        <w:pStyle w:val="IndentBullet1"/>
        <w:numPr>
          <w:ilvl w:val="0"/>
          <w:numId w:val="9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>LMIS</w:t>
      </w:r>
      <w:r w:rsidR="003D66FE" w:rsidRPr="00F47A5C">
        <w:rPr>
          <w:rFonts w:asciiTheme="minorHAnsi" w:hAnsiTheme="minorHAnsi" w:cstheme="minorHAnsi"/>
          <w:sz w:val="22"/>
        </w:rPr>
        <w:t xml:space="preserve"> System Development </w:t>
      </w:r>
    </w:p>
    <w:p w14:paraId="03E0D593" w14:textId="77777777" w:rsidR="003D66FE" w:rsidRPr="00F47A5C" w:rsidRDefault="00B10532" w:rsidP="00261C54">
      <w:pPr>
        <w:pStyle w:val="IndentBullet1"/>
        <w:numPr>
          <w:ilvl w:val="0"/>
          <w:numId w:val="9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>Learner Portal</w:t>
      </w:r>
      <w:r w:rsidR="003D66FE" w:rsidRPr="00F47A5C">
        <w:rPr>
          <w:rFonts w:asciiTheme="minorHAnsi" w:hAnsiTheme="minorHAnsi" w:cstheme="minorHAnsi"/>
          <w:sz w:val="22"/>
        </w:rPr>
        <w:t xml:space="preserve"> System Development </w:t>
      </w:r>
    </w:p>
    <w:p w14:paraId="636E185B" w14:textId="45BB51E4" w:rsidR="003D66FE" w:rsidRPr="00F47A5C" w:rsidRDefault="006B45A4" w:rsidP="002775A5">
      <w:pPr>
        <w:pStyle w:val="IndentBullet1"/>
        <w:numPr>
          <w:ilvl w:val="0"/>
          <w:numId w:val="0"/>
        </w:numPr>
        <w:tabs>
          <w:tab w:val="clear" w:pos="451"/>
        </w:tabs>
        <w:ind w:left="858" w:hanging="432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/>
      </w:r>
    </w:p>
    <w:p w14:paraId="11A93E7E" w14:textId="77777777" w:rsidR="002775A5" w:rsidRPr="006B45A4" w:rsidRDefault="002775A5" w:rsidP="006B45A4">
      <w:pPr>
        <w:pStyle w:val="Heading2"/>
        <w:ind w:left="851" w:hanging="567"/>
        <w:rPr>
          <w:rFonts w:asciiTheme="minorHAnsi" w:hAnsiTheme="minorHAnsi" w:cstheme="minorHAnsi"/>
          <w:szCs w:val="24"/>
          <w:lang w:val="en-GB" w:eastAsia="en-US"/>
        </w:rPr>
      </w:pPr>
      <w:bookmarkStart w:id="12" w:name="_Toc516207354"/>
      <w:r w:rsidRPr="006B45A4">
        <w:rPr>
          <w:rFonts w:asciiTheme="minorHAnsi" w:hAnsiTheme="minorHAnsi" w:cstheme="minorHAnsi"/>
          <w:szCs w:val="24"/>
          <w:lang w:val="en-GB" w:eastAsia="en-US"/>
        </w:rPr>
        <w:t>Stakeholders</w:t>
      </w:r>
      <w:bookmarkEnd w:id="12"/>
    </w:p>
    <w:p w14:paraId="24CF1CAD" w14:textId="77777777" w:rsidR="003D66FE" w:rsidRPr="00F47A5C" w:rsidRDefault="003D66FE" w:rsidP="003D66FE">
      <w:pPr>
        <w:pStyle w:val="IndentBullet1"/>
        <w:numPr>
          <w:ilvl w:val="0"/>
          <w:numId w:val="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</w:p>
    <w:p w14:paraId="388BD577" w14:textId="30E9959F" w:rsidR="005842DE" w:rsidRPr="006B45A4" w:rsidRDefault="006B45A4" w:rsidP="00426823">
      <w:pPr>
        <w:pStyle w:val="IndentBullet1"/>
        <w:numPr>
          <w:ilvl w:val="0"/>
          <w:numId w:val="0"/>
        </w:numPr>
        <w:tabs>
          <w:tab w:val="clear" w:pos="451"/>
        </w:tabs>
        <w:rPr>
          <w:rFonts w:asciiTheme="minorHAnsi" w:hAnsiTheme="minorHAnsi" w:cstheme="minorHAnsi"/>
          <w:b/>
          <w:sz w:val="22"/>
        </w:rPr>
      </w:pPr>
      <w:r w:rsidRPr="006B45A4">
        <w:rPr>
          <w:rFonts w:asciiTheme="minorHAnsi" w:hAnsiTheme="minorHAnsi" w:cstheme="minorHAnsi"/>
          <w:b/>
          <w:sz w:val="22"/>
        </w:rPr>
        <w:t xml:space="preserve">    </w:t>
      </w:r>
      <w:r w:rsidR="005842DE" w:rsidRPr="006B45A4">
        <w:rPr>
          <w:rFonts w:asciiTheme="minorHAnsi" w:hAnsiTheme="minorHAnsi" w:cstheme="minorHAnsi"/>
          <w:b/>
          <w:sz w:val="22"/>
        </w:rPr>
        <w:t xml:space="preserve">The following categories of stakeholders have been identified for inclusion in the </w:t>
      </w:r>
      <w:r w:rsidRPr="006B45A4">
        <w:rPr>
          <w:rFonts w:asciiTheme="minorHAnsi" w:hAnsiTheme="minorHAnsi" w:cstheme="minorHAnsi"/>
          <w:b/>
          <w:sz w:val="22"/>
        </w:rPr>
        <w:t>system</w:t>
      </w:r>
      <w:r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b/>
          <w:sz w:val="22"/>
        </w:rPr>
        <w:br/>
      </w:r>
    </w:p>
    <w:p w14:paraId="67890E0B" w14:textId="37DA8CF1" w:rsidR="005842DE" w:rsidRPr="00F47A5C" w:rsidRDefault="005842D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 xml:space="preserve">Levy paying </w:t>
      </w:r>
      <w:r w:rsidR="003D66FE" w:rsidRPr="00F47A5C">
        <w:rPr>
          <w:rFonts w:asciiTheme="minorHAnsi" w:hAnsiTheme="minorHAnsi" w:cstheme="minorHAnsi"/>
          <w:sz w:val="22"/>
        </w:rPr>
        <w:t>E</w:t>
      </w:r>
      <w:r w:rsidRPr="00F47A5C">
        <w:rPr>
          <w:rFonts w:asciiTheme="minorHAnsi" w:hAnsiTheme="minorHAnsi" w:cstheme="minorHAnsi"/>
          <w:sz w:val="22"/>
        </w:rPr>
        <w:t>mployers</w:t>
      </w:r>
    </w:p>
    <w:p w14:paraId="0FECB7B5" w14:textId="77777777" w:rsidR="005842DE" w:rsidRPr="00F47A5C" w:rsidRDefault="005842D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 xml:space="preserve">Non-levy paying </w:t>
      </w:r>
      <w:r w:rsidR="003D66FE" w:rsidRPr="00F47A5C">
        <w:rPr>
          <w:rFonts w:asciiTheme="minorHAnsi" w:hAnsiTheme="minorHAnsi" w:cstheme="minorHAnsi"/>
          <w:sz w:val="22"/>
        </w:rPr>
        <w:t>E</w:t>
      </w:r>
      <w:r w:rsidRPr="00F47A5C">
        <w:rPr>
          <w:rFonts w:asciiTheme="minorHAnsi" w:hAnsiTheme="minorHAnsi" w:cstheme="minorHAnsi"/>
          <w:sz w:val="22"/>
        </w:rPr>
        <w:t>mployers</w:t>
      </w:r>
    </w:p>
    <w:p w14:paraId="075049F6" w14:textId="77777777" w:rsidR="005842DE" w:rsidRPr="00F47A5C" w:rsidRDefault="005842D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 xml:space="preserve">Skills </w:t>
      </w:r>
      <w:r w:rsidR="003D66FE" w:rsidRPr="00F47A5C">
        <w:rPr>
          <w:rFonts w:asciiTheme="minorHAnsi" w:hAnsiTheme="minorHAnsi" w:cstheme="minorHAnsi"/>
          <w:sz w:val="22"/>
        </w:rPr>
        <w:t>D</w:t>
      </w:r>
      <w:r w:rsidRPr="00F47A5C">
        <w:rPr>
          <w:rFonts w:asciiTheme="minorHAnsi" w:hAnsiTheme="minorHAnsi" w:cstheme="minorHAnsi"/>
          <w:sz w:val="22"/>
        </w:rPr>
        <w:t xml:space="preserve">evelopment </w:t>
      </w:r>
      <w:r w:rsidR="003D66FE" w:rsidRPr="00F47A5C">
        <w:rPr>
          <w:rFonts w:asciiTheme="minorHAnsi" w:hAnsiTheme="minorHAnsi" w:cstheme="minorHAnsi"/>
          <w:sz w:val="22"/>
        </w:rPr>
        <w:t>P</w:t>
      </w:r>
      <w:r w:rsidRPr="00F47A5C">
        <w:rPr>
          <w:rFonts w:asciiTheme="minorHAnsi" w:hAnsiTheme="minorHAnsi" w:cstheme="minorHAnsi"/>
          <w:sz w:val="22"/>
        </w:rPr>
        <w:t>roviders</w:t>
      </w:r>
    </w:p>
    <w:p w14:paraId="2E32267A" w14:textId="77777777" w:rsidR="003D66FE" w:rsidRPr="00F47A5C" w:rsidRDefault="003D66F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>Skills Development Facilitator</w:t>
      </w:r>
    </w:p>
    <w:p w14:paraId="54FAF46E" w14:textId="77777777" w:rsidR="003D66FE" w:rsidRPr="00F47A5C" w:rsidRDefault="003D66F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>Assessors and Moderators</w:t>
      </w:r>
    </w:p>
    <w:p w14:paraId="3A7FFF32" w14:textId="77777777" w:rsidR="003D66FE" w:rsidRPr="00F47A5C" w:rsidRDefault="003D66F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>Learners</w:t>
      </w:r>
    </w:p>
    <w:p w14:paraId="5B6DF5D5" w14:textId="77777777" w:rsidR="003D66FE" w:rsidRPr="00F47A5C" w:rsidRDefault="003D66F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>Chambers</w:t>
      </w:r>
    </w:p>
    <w:p w14:paraId="247CCFF6" w14:textId="77777777" w:rsidR="003D66FE" w:rsidRPr="00F47A5C" w:rsidRDefault="003D66F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 xml:space="preserve">Planning </w:t>
      </w:r>
    </w:p>
    <w:p w14:paraId="6342D334" w14:textId="77777777" w:rsidR="005842DE" w:rsidRPr="00F47A5C" w:rsidRDefault="005842D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>Public further education and training institutions</w:t>
      </w:r>
    </w:p>
    <w:p w14:paraId="15AD4CA2" w14:textId="77777777" w:rsidR="005842DE" w:rsidRPr="00F47A5C" w:rsidRDefault="005842DE" w:rsidP="00261C54">
      <w:pPr>
        <w:pStyle w:val="IndentBullet1"/>
        <w:numPr>
          <w:ilvl w:val="0"/>
          <w:numId w:val="10"/>
        </w:numPr>
        <w:tabs>
          <w:tab w:val="clear" w:pos="451"/>
        </w:tabs>
        <w:rPr>
          <w:rFonts w:asciiTheme="minorHAnsi" w:hAnsiTheme="minorHAnsi" w:cstheme="minorHAnsi"/>
          <w:sz w:val="22"/>
        </w:rPr>
      </w:pPr>
      <w:r w:rsidRPr="00F47A5C">
        <w:rPr>
          <w:rFonts w:asciiTheme="minorHAnsi" w:hAnsiTheme="minorHAnsi" w:cstheme="minorHAnsi"/>
          <w:sz w:val="22"/>
        </w:rPr>
        <w:t xml:space="preserve">Government departments </w:t>
      </w:r>
    </w:p>
    <w:p w14:paraId="3461950E" w14:textId="77777777" w:rsidR="005842DE" w:rsidRPr="00F47A5C" w:rsidRDefault="005842DE">
      <w:pPr>
        <w:jc w:val="both"/>
        <w:rPr>
          <w:rFonts w:cstheme="minorHAnsi"/>
          <w:b/>
          <w:szCs w:val="24"/>
        </w:rPr>
      </w:pPr>
    </w:p>
    <w:p w14:paraId="1EA00863" w14:textId="77777777" w:rsidR="00426823" w:rsidRPr="00F47A5C" w:rsidRDefault="00426823">
      <w:pPr>
        <w:jc w:val="both"/>
        <w:rPr>
          <w:rFonts w:cstheme="minorHAnsi"/>
          <w:b/>
          <w:szCs w:val="24"/>
        </w:rPr>
      </w:pPr>
    </w:p>
    <w:p w14:paraId="7C6E90AF" w14:textId="77777777" w:rsidR="005F243A" w:rsidRPr="00F47A5C" w:rsidRDefault="005F243A" w:rsidP="00F81963">
      <w:pPr>
        <w:spacing w:after="160" w:line="259" w:lineRule="auto"/>
        <w:ind w:left="360"/>
        <w:rPr>
          <w:rFonts w:cstheme="minorHAnsi"/>
          <w:b/>
          <w:szCs w:val="24"/>
        </w:rPr>
      </w:pPr>
      <w:r w:rsidRPr="00F47A5C">
        <w:rPr>
          <w:rFonts w:cstheme="minorHAnsi"/>
          <w:b/>
          <w:szCs w:val="24"/>
        </w:rPr>
        <w:br w:type="page"/>
      </w:r>
    </w:p>
    <w:p w14:paraId="5F089DB6" w14:textId="77777777" w:rsidR="003A5EE9" w:rsidRPr="00F47A5C" w:rsidRDefault="003A5EE9" w:rsidP="004F687B">
      <w:pPr>
        <w:pStyle w:val="Heading1"/>
        <w:rPr>
          <w:rFonts w:asciiTheme="minorHAnsi" w:hAnsiTheme="minorHAnsi" w:cstheme="minorHAnsi"/>
          <w:szCs w:val="28"/>
        </w:rPr>
      </w:pPr>
      <w:bookmarkStart w:id="13" w:name="_Toc516207355"/>
      <w:r w:rsidRPr="00F47A5C">
        <w:rPr>
          <w:rFonts w:asciiTheme="minorHAnsi" w:hAnsiTheme="minorHAnsi" w:cstheme="minorHAnsi"/>
          <w:szCs w:val="28"/>
        </w:rPr>
        <w:t>Functional Requirements</w:t>
      </w:r>
      <w:bookmarkEnd w:id="13"/>
    </w:p>
    <w:p w14:paraId="689742CE" w14:textId="77777777" w:rsidR="003A5EE9" w:rsidRPr="00F47A5C" w:rsidRDefault="003A5EE9" w:rsidP="003A5EE9">
      <w:pPr>
        <w:rPr>
          <w:rFonts w:cstheme="minorHAnsi"/>
          <w:sz w:val="20"/>
          <w:lang w:val="en-GB" w:eastAsia="en-US"/>
        </w:rPr>
      </w:pPr>
    </w:p>
    <w:p w14:paraId="12FBFF7A" w14:textId="77777777" w:rsidR="005011B0" w:rsidRPr="00F47A5C" w:rsidRDefault="005011B0" w:rsidP="005011B0">
      <w:pPr>
        <w:ind w:firstLine="432"/>
        <w:rPr>
          <w:rFonts w:cstheme="minorHAnsi"/>
          <w:i/>
          <w:sz w:val="20"/>
          <w:lang w:val="en-GB" w:eastAsia="en-US"/>
        </w:rPr>
      </w:pPr>
      <w:r w:rsidRPr="005011B0">
        <w:rPr>
          <w:rFonts w:cstheme="minorHAnsi"/>
          <w:szCs w:val="24"/>
          <w:lang w:val="en-GB" w:eastAsia="en-US"/>
        </w:rPr>
        <w:t>Functional requirements detail the system’s intended capabilities, appearance, and interactions with users</w:t>
      </w:r>
    </w:p>
    <w:p w14:paraId="0DEAC410" w14:textId="03E16445" w:rsidR="005842DE" w:rsidRPr="00F47A5C" w:rsidRDefault="005011B0" w:rsidP="005011B0">
      <w:pPr>
        <w:ind w:left="432"/>
        <w:rPr>
          <w:rFonts w:cstheme="minorHAnsi"/>
          <w:szCs w:val="24"/>
          <w:lang w:val="en-GB" w:eastAsia="en-US"/>
        </w:rPr>
      </w:pPr>
      <w:r>
        <w:rPr>
          <w:rFonts w:cstheme="minorHAnsi"/>
          <w:szCs w:val="24"/>
          <w:lang w:val="en-GB" w:eastAsia="en-US"/>
        </w:rPr>
        <w:t>This section</w:t>
      </w:r>
      <w:r w:rsidR="003A5EE9" w:rsidRPr="00F47A5C">
        <w:rPr>
          <w:rFonts w:cstheme="minorHAnsi"/>
          <w:szCs w:val="24"/>
          <w:lang w:val="en-GB" w:eastAsia="en-US"/>
        </w:rPr>
        <w:t xml:space="preserve"> </w:t>
      </w:r>
      <w:r w:rsidR="00E457AF" w:rsidRPr="00F47A5C">
        <w:rPr>
          <w:rFonts w:cstheme="minorHAnsi"/>
          <w:szCs w:val="24"/>
          <w:lang w:val="en-GB" w:eastAsia="en-US"/>
        </w:rPr>
        <w:t>provides the list of</w:t>
      </w:r>
      <w:r w:rsidR="003A5EE9" w:rsidRPr="00F47A5C">
        <w:rPr>
          <w:rFonts w:cstheme="minorHAnsi"/>
          <w:szCs w:val="24"/>
          <w:lang w:val="en-GB" w:eastAsia="en-US"/>
        </w:rPr>
        <w:t xml:space="preserve"> </w:t>
      </w:r>
      <w:r>
        <w:rPr>
          <w:rFonts w:cstheme="minorHAnsi"/>
          <w:szCs w:val="24"/>
          <w:lang w:val="en-GB" w:eastAsia="en-US"/>
        </w:rPr>
        <w:t xml:space="preserve">functional </w:t>
      </w:r>
      <w:r w:rsidR="003A5EE9" w:rsidRPr="00F47A5C">
        <w:rPr>
          <w:rFonts w:cstheme="minorHAnsi"/>
          <w:szCs w:val="24"/>
          <w:lang w:val="en-GB" w:eastAsia="en-US"/>
        </w:rPr>
        <w:t xml:space="preserve">requirements that the system should cater for. The requirements will be listed </w:t>
      </w:r>
      <w:r w:rsidR="004416FB" w:rsidRPr="00F47A5C">
        <w:rPr>
          <w:rFonts w:cstheme="minorHAnsi"/>
          <w:szCs w:val="24"/>
          <w:lang w:val="en-GB" w:eastAsia="en-US"/>
        </w:rPr>
        <w:t>with a</w:t>
      </w:r>
      <w:r w:rsidR="003A5EE9" w:rsidRPr="00F47A5C">
        <w:rPr>
          <w:rFonts w:cstheme="minorHAnsi"/>
          <w:szCs w:val="24"/>
          <w:lang w:val="en-GB" w:eastAsia="en-US"/>
        </w:rPr>
        <w:t xml:space="preserve"> reference number for easy reference in the system design, test documents and all other documents that makes reference to the system functionality</w:t>
      </w:r>
      <w:r w:rsidR="005842DE" w:rsidRPr="00F47A5C">
        <w:rPr>
          <w:rFonts w:cstheme="minorHAnsi"/>
          <w:szCs w:val="24"/>
          <w:lang w:val="en-GB" w:eastAsia="en-US"/>
        </w:rPr>
        <w:t>.</w:t>
      </w:r>
    </w:p>
    <w:p w14:paraId="02704A85" w14:textId="77777777" w:rsidR="00394A2B" w:rsidRPr="00F47A5C" w:rsidRDefault="00394A2B" w:rsidP="00394A2B">
      <w:pPr>
        <w:rPr>
          <w:rFonts w:cstheme="minorHAnsi"/>
          <w:sz w:val="20"/>
          <w:lang w:val="en-GB"/>
        </w:rPr>
      </w:pPr>
    </w:p>
    <w:p w14:paraId="55199006" w14:textId="77777777" w:rsidR="00C520B9" w:rsidRPr="00F47A5C" w:rsidRDefault="00C520B9" w:rsidP="005011B0">
      <w:pPr>
        <w:pStyle w:val="Heading2"/>
        <w:ind w:left="709" w:hanging="150"/>
        <w:rPr>
          <w:rFonts w:asciiTheme="minorHAnsi" w:hAnsiTheme="minorHAnsi" w:cstheme="minorHAnsi"/>
          <w:szCs w:val="24"/>
        </w:rPr>
      </w:pPr>
      <w:bookmarkStart w:id="14" w:name="_Toc516207356"/>
      <w:r w:rsidRPr="00F47A5C">
        <w:rPr>
          <w:rFonts w:asciiTheme="minorHAnsi" w:hAnsiTheme="minorHAnsi" w:cstheme="minorHAnsi"/>
          <w:sz w:val="20"/>
        </w:rPr>
        <w:t>Functional requirements for Services SETA administrator</w:t>
      </w:r>
      <w:bookmarkEnd w:id="14"/>
      <w:r w:rsidRPr="00F47A5C">
        <w:rPr>
          <w:rFonts w:asciiTheme="minorHAnsi" w:hAnsiTheme="minorHAnsi" w:cstheme="minorHAnsi"/>
          <w:szCs w:val="24"/>
        </w:rPr>
        <w:tab/>
      </w:r>
    </w:p>
    <w:p w14:paraId="50B70D8C" w14:textId="77777777" w:rsidR="00C520B9" w:rsidRPr="00F47A5C" w:rsidRDefault="00C520B9" w:rsidP="00C520B9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737"/>
        <w:gridCol w:w="4886"/>
        <w:gridCol w:w="1057"/>
        <w:gridCol w:w="13"/>
        <w:gridCol w:w="2496"/>
      </w:tblGrid>
      <w:tr w:rsidR="00C520B9" w:rsidRPr="00F47A5C" w14:paraId="59D0D5DF" w14:textId="77777777" w:rsidTr="005011B0">
        <w:tc>
          <w:tcPr>
            <w:tcW w:w="1737" w:type="dxa"/>
            <w:shd w:val="clear" w:color="auto" w:fill="FBE4D5" w:themeFill="accent2" w:themeFillTint="33"/>
          </w:tcPr>
          <w:p w14:paraId="198F85C2" w14:textId="77777777" w:rsidR="00C520B9" w:rsidRPr="00F47A5C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Requirement ID</w:t>
            </w:r>
          </w:p>
        </w:tc>
        <w:tc>
          <w:tcPr>
            <w:tcW w:w="4886" w:type="dxa"/>
            <w:shd w:val="clear" w:color="auto" w:fill="FBE4D5" w:themeFill="accent2" w:themeFillTint="33"/>
          </w:tcPr>
          <w:p w14:paraId="320B2B69" w14:textId="77777777" w:rsidR="00C520B9" w:rsidRPr="00F47A5C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Description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718D1D01" w14:textId="77777777" w:rsidR="00C520B9" w:rsidRPr="00F47A5C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Priority</w:t>
            </w:r>
          </w:p>
        </w:tc>
        <w:tc>
          <w:tcPr>
            <w:tcW w:w="2509" w:type="dxa"/>
            <w:gridSpan w:val="2"/>
            <w:shd w:val="clear" w:color="auto" w:fill="FBE4D5" w:themeFill="accent2" w:themeFillTint="33"/>
          </w:tcPr>
          <w:p w14:paraId="4D9EA29A" w14:textId="77777777" w:rsidR="00C520B9" w:rsidRPr="00F47A5C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Stakeholders Affected</w:t>
            </w:r>
          </w:p>
        </w:tc>
      </w:tr>
      <w:tr w:rsidR="00C520B9" w:rsidRPr="00F47A5C" w14:paraId="5513A87F" w14:textId="77777777" w:rsidTr="005011B0">
        <w:tc>
          <w:tcPr>
            <w:tcW w:w="1737" w:type="dxa"/>
          </w:tcPr>
          <w:p w14:paraId="3BA9A361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ADM001</w:t>
            </w:r>
          </w:p>
        </w:tc>
        <w:tc>
          <w:tcPr>
            <w:tcW w:w="4886" w:type="dxa"/>
          </w:tcPr>
          <w:p w14:paraId="75ED9222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 should be able to create user accounts</w:t>
            </w:r>
          </w:p>
        </w:tc>
        <w:tc>
          <w:tcPr>
            <w:tcW w:w="1057" w:type="dxa"/>
          </w:tcPr>
          <w:p w14:paraId="360C10A6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  <w:gridSpan w:val="2"/>
          </w:tcPr>
          <w:p w14:paraId="07E7722C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3E7D4A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  <w:r w:rsidR="00C520B9" w:rsidRPr="00F47A5C">
              <w:rPr>
                <w:rFonts w:cstheme="minorHAnsi"/>
                <w:szCs w:val="24"/>
                <w:lang w:val="en-GB" w:eastAsia="en-US"/>
              </w:rPr>
              <w:t xml:space="preserve"> </w:t>
            </w:r>
          </w:p>
        </w:tc>
      </w:tr>
      <w:tr w:rsidR="00C520B9" w:rsidRPr="00F47A5C" w14:paraId="78F6646E" w14:textId="77777777" w:rsidTr="005011B0">
        <w:tc>
          <w:tcPr>
            <w:tcW w:w="1737" w:type="dxa"/>
          </w:tcPr>
          <w:p w14:paraId="6E33F7E9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ADM002</w:t>
            </w:r>
          </w:p>
        </w:tc>
        <w:tc>
          <w:tcPr>
            <w:tcW w:w="4886" w:type="dxa"/>
          </w:tcPr>
          <w:p w14:paraId="5ABA9570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 should be able to maintain user accounts</w:t>
            </w:r>
          </w:p>
        </w:tc>
        <w:tc>
          <w:tcPr>
            <w:tcW w:w="1057" w:type="dxa"/>
          </w:tcPr>
          <w:p w14:paraId="4303C3D4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High </w:t>
            </w:r>
          </w:p>
        </w:tc>
        <w:tc>
          <w:tcPr>
            <w:tcW w:w="2509" w:type="dxa"/>
            <w:gridSpan w:val="2"/>
          </w:tcPr>
          <w:p w14:paraId="027C6334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092512B4" w14:textId="77777777" w:rsidTr="005011B0">
        <w:tc>
          <w:tcPr>
            <w:tcW w:w="1737" w:type="dxa"/>
          </w:tcPr>
          <w:p w14:paraId="1F77C60D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ADM003</w:t>
            </w:r>
          </w:p>
        </w:tc>
        <w:tc>
          <w:tcPr>
            <w:tcW w:w="4886" w:type="dxa"/>
          </w:tcPr>
          <w:p w14:paraId="50F5B577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 should be able to configure the application theme</w:t>
            </w:r>
          </w:p>
        </w:tc>
        <w:tc>
          <w:tcPr>
            <w:tcW w:w="1057" w:type="dxa"/>
          </w:tcPr>
          <w:p w14:paraId="7D3F80C6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  <w:gridSpan w:val="2"/>
          </w:tcPr>
          <w:p w14:paraId="083C3760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380E3B88" w14:textId="77777777" w:rsidTr="005011B0">
        <w:tc>
          <w:tcPr>
            <w:tcW w:w="1737" w:type="dxa"/>
          </w:tcPr>
          <w:p w14:paraId="6E4B3909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ADM004</w:t>
            </w:r>
          </w:p>
        </w:tc>
        <w:tc>
          <w:tcPr>
            <w:tcW w:w="4886" w:type="dxa"/>
          </w:tcPr>
          <w:p w14:paraId="56D81092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 should be able to configure the email server</w:t>
            </w:r>
          </w:p>
        </w:tc>
        <w:tc>
          <w:tcPr>
            <w:tcW w:w="1057" w:type="dxa"/>
          </w:tcPr>
          <w:p w14:paraId="3A008615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  <w:gridSpan w:val="2"/>
          </w:tcPr>
          <w:p w14:paraId="4124B3B0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7C718586" w14:textId="77777777" w:rsidTr="005011B0">
        <w:tc>
          <w:tcPr>
            <w:tcW w:w="1737" w:type="dxa"/>
          </w:tcPr>
          <w:p w14:paraId="150EAD05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ADM005</w:t>
            </w:r>
          </w:p>
        </w:tc>
        <w:tc>
          <w:tcPr>
            <w:tcW w:w="4886" w:type="dxa"/>
          </w:tcPr>
          <w:p w14:paraId="6F105FC5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 should be able to configure the SMS gateway</w:t>
            </w:r>
          </w:p>
        </w:tc>
        <w:tc>
          <w:tcPr>
            <w:tcW w:w="1057" w:type="dxa"/>
          </w:tcPr>
          <w:p w14:paraId="6237094B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  <w:gridSpan w:val="2"/>
          </w:tcPr>
          <w:p w14:paraId="746C5E7B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67CDEA46" w14:textId="77777777" w:rsidTr="005011B0">
        <w:tc>
          <w:tcPr>
            <w:tcW w:w="1737" w:type="dxa"/>
          </w:tcPr>
          <w:p w14:paraId="2A1C54CD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ADM006</w:t>
            </w:r>
          </w:p>
        </w:tc>
        <w:tc>
          <w:tcPr>
            <w:tcW w:w="4886" w:type="dxa"/>
          </w:tcPr>
          <w:p w14:paraId="1BEDFE56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 should be able to configure the instant messaging Gateway</w:t>
            </w:r>
          </w:p>
        </w:tc>
        <w:tc>
          <w:tcPr>
            <w:tcW w:w="1057" w:type="dxa"/>
          </w:tcPr>
          <w:p w14:paraId="1442F61F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  <w:gridSpan w:val="2"/>
          </w:tcPr>
          <w:p w14:paraId="67E8C4AC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5F4B0D6E" w14:textId="77777777" w:rsidTr="005011B0">
        <w:tc>
          <w:tcPr>
            <w:tcW w:w="1737" w:type="dxa"/>
          </w:tcPr>
          <w:p w14:paraId="61A17FEE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ADM007</w:t>
            </w:r>
          </w:p>
        </w:tc>
        <w:tc>
          <w:tcPr>
            <w:tcW w:w="4886" w:type="dxa"/>
          </w:tcPr>
          <w:p w14:paraId="0BB5BB02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 should be able configure the push notifications server</w:t>
            </w:r>
          </w:p>
        </w:tc>
        <w:tc>
          <w:tcPr>
            <w:tcW w:w="1057" w:type="dxa"/>
          </w:tcPr>
          <w:p w14:paraId="55D404A1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  <w:gridSpan w:val="2"/>
          </w:tcPr>
          <w:p w14:paraId="41C28A93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14A708AF" w14:textId="77777777" w:rsidTr="005011B0">
        <w:tc>
          <w:tcPr>
            <w:tcW w:w="1737" w:type="dxa"/>
          </w:tcPr>
          <w:p w14:paraId="5D4F219B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ADM008</w:t>
            </w:r>
          </w:p>
        </w:tc>
        <w:tc>
          <w:tcPr>
            <w:tcW w:w="4886" w:type="dxa"/>
          </w:tcPr>
          <w:p w14:paraId="3FC91FAF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 should have audit trail level configuration </w:t>
            </w:r>
            <w:r w:rsidR="00281CD5" w:rsidRPr="00F47A5C">
              <w:rPr>
                <w:rFonts w:cstheme="minorHAnsi"/>
                <w:szCs w:val="24"/>
                <w:lang w:val="en-GB" w:eastAsia="en-US"/>
              </w:rPr>
              <w:t>privileges</w:t>
            </w:r>
          </w:p>
        </w:tc>
        <w:tc>
          <w:tcPr>
            <w:tcW w:w="1057" w:type="dxa"/>
          </w:tcPr>
          <w:p w14:paraId="21D15764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  <w:gridSpan w:val="2"/>
          </w:tcPr>
          <w:p w14:paraId="7712507F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00454D" w:rsidRPr="00F47A5C" w14:paraId="45D470D7" w14:textId="77777777" w:rsidTr="005011B0">
        <w:trPr>
          <w:ins w:id="15" w:author="Moumakoe, M. (Moeti)" w:date="2018-05-13T23:13:00Z"/>
        </w:trPr>
        <w:tc>
          <w:tcPr>
            <w:tcW w:w="1737" w:type="dxa"/>
          </w:tcPr>
          <w:p w14:paraId="6704CE74" w14:textId="0A9895E1" w:rsidR="0000454D" w:rsidRPr="00F47A5C" w:rsidRDefault="000367D4" w:rsidP="00403F40">
            <w:pPr>
              <w:rPr>
                <w:ins w:id="16" w:author="Moumakoe, M. (Moeti)" w:date="2018-05-13T23:13:00Z"/>
                <w:rFonts w:cstheme="minorHAnsi"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</w:t>
            </w:r>
            <w:r>
              <w:rPr>
                <w:rFonts w:cstheme="minorHAnsi"/>
                <w:b/>
                <w:szCs w:val="24"/>
                <w:lang w:val="en-GB" w:eastAsia="en-US"/>
              </w:rPr>
              <w:t>9</w:t>
            </w:r>
          </w:p>
        </w:tc>
        <w:tc>
          <w:tcPr>
            <w:tcW w:w="4886" w:type="dxa"/>
          </w:tcPr>
          <w:p w14:paraId="3E7130C7" w14:textId="77777777" w:rsidR="0000454D" w:rsidRPr="00F47A5C" w:rsidRDefault="0000454D" w:rsidP="00403F40">
            <w:pPr>
              <w:rPr>
                <w:ins w:id="17" w:author="Moumakoe, M. (Moeti)" w:date="2018-05-13T23:13:00Z"/>
                <w:rFonts w:cstheme="minorHAnsi"/>
                <w:szCs w:val="24"/>
                <w:lang w:val="en-GB" w:eastAsia="en-US"/>
              </w:rPr>
            </w:pPr>
            <w:ins w:id="18" w:author="Moumakoe, M. (Moeti)" w:date="2018-05-13T23:13:00Z">
              <w:r w:rsidRPr="00F47A5C">
                <w:rPr>
                  <w:rFonts w:cstheme="minorHAnsi"/>
                  <w:szCs w:val="24"/>
                  <w:lang w:val="en-GB" w:eastAsia="en-US"/>
                </w:rPr>
                <w:t>Users should be able bulk import contacts</w:t>
              </w:r>
            </w:ins>
          </w:p>
        </w:tc>
        <w:tc>
          <w:tcPr>
            <w:tcW w:w="1070" w:type="dxa"/>
            <w:gridSpan w:val="2"/>
          </w:tcPr>
          <w:p w14:paraId="176906B5" w14:textId="77777777" w:rsidR="0000454D" w:rsidRPr="00F47A5C" w:rsidRDefault="0000454D" w:rsidP="00403F40">
            <w:pPr>
              <w:rPr>
                <w:ins w:id="19" w:author="Moumakoe, M. (Moeti)" w:date="2018-05-13T23:13:00Z"/>
                <w:rFonts w:cstheme="minorHAnsi"/>
                <w:szCs w:val="24"/>
                <w:lang w:val="en-GB" w:eastAsia="en-US"/>
              </w:rPr>
            </w:pPr>
            <w:ins w:id="20" w:author="Moumakoe, M. (Moeti)" w:date="2018-05-13T23:13:00Z">
              <w:r w:rsidRPr="00F47A5C">
                <w:rPr>
                  <w:rFonts w:cstheme="minorHAnsi"/>
                  <w:szCs w:val="24"/>
                  <w:lang w:val="en-GB" w:eastAsia="en-US"/>
                </w:rPr>
                <w:t>High</w:t>
              </w:r>
            </w:ins>
          </w:p>
        </w:tc>
        <w:tc>
          <w:tcPr>
            <w:tcW w:w="2496" w:type="dxa"/>
          </w:tcPr>
          <w:p w14:paraId="3332FB03" w14:textId="77777777" w:rsidR="0000454D" w:rsidRPr="00F47A5C" w:rsidRDefault="0000454D" w:rsidP="00403F40">
            <w:pPr>
              <w:rPr>
                <w:ins w:id="21" w:author="Moumakoe, M. (Moeti)" w:date="2018-05-13T23:13:00Z"/>
                <w:rFonts w:cstheme="minorHAnsi"/>
                <w:szCs w:val="24"/>
                <w:lang w:val="en-GB" w:eastAsia="en-US"/>
              </w:rPr>
            </w:pPr>
            <w:ins w:id="22" w:author="Moumakoe, M. (Moeti)" w:date="2018-05-13T23:13:00Z">
              <w:r w:rsidRPr="00F47A5C">
                <w:rPr>
                  <w:rFonts w:cstheme="minorHAnsi"/>
                  <w:szCs w:val="24"/>
                  <w:lang w:val="en-GB" w:eastAsia="en-US"/>
                </w:rPr>
                <w:t>System Administrator, Provincial Office System Administrator</w:t>
              </w:r>
            </w:ins>
          </w:p>
        </w:tc>
      </w:tr>
    </w:tbl>
    <w:p w14:paraId="435C6810" w14:textId="77777777" w:rsidR="00C520B9" w:rsidRPr="00F47A5C" w:rsidRDefault="00C520B9" w:rsidP="00C520B9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</w:rPr>
      </w:pPr>
    </w:p>
    <w:p w14:paraId="4B10FF8F" w14:textId="77777777" w:rsidR="009853AE" w:rsidRPr="00F47A5C" w:rsidRDefault="009853AE" w:rsidP="009853AE">
      <w:pPr>
        <w:rPr>
          <w:rFonts w:cstheme="minorHAnsi"/>
          <w:sz w:val="20"/>
          <w:lang w:val="en-GB" w:eastAsia="en-US"/>
        </w:rPr>
      </w:pPr>
    </w:p>
    <w:p w14:paraId="6628F14E" w14:textId="77777777" w:rsidR="00ED2CF9" w:rsidRPr="00F47A5C" w:rsidRDefault="00ED2CF9" w:rsidP="009853AE">
      <w:pPr>
        <w:rPr>
          <w:rFonts w:cstheme="minorHAnsi"/>
          <w:sz w:val="20"/>
          <w:lang w:val="en-GB" w:eastAsia="en-US"/>
        </w:rPr>
      </w:pPr>
    </w:p>
    <w:p w14:paraId="4BBE2DCE" w14:textId="77777777" w:rsidR="00ED2CF9" w:rsidRPr="00F47A5C" w:rsidRDefault="00ED2CF9" w:rsidP="009853AE">
      <w:pPr>
        <w:rPr>
          <w:rFonts w:cstheme="minorHAnsi"/>
          <w:sz w:val="20"/>
          <w:lang w:val="en-GB" w:eastAsia="en-US"/>
        </w:rPr>
      </w:pPr>
    </w:p>
    <w:p w14:paraId="59F003F6" w14:textId="78D05EC4" w:rsidR="005011B0" w:rsidRDefault="005011B0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 w:type="page"/>
      </w:r>
    </w:p>
    <w:p w14:paraId="67D4E32F" w14:textId="77777777" w:rsidR="009853AE" w:rsidRPr="00F47A5C" w:rsidRDefault="009853AE" w:rsidP="000A4B47">
      <w:pPr>
        <w:pStyle w:val="Heading2"/>
        <w:rPr>
          <w:rFonts w:asciiTheme="minorHAnsi" w:hAnsiTheme="minorHAnsi" w:cstheme="minorHAnsi"/>
          <w:szCs w:val="24"/>
        </w:rPr>
      </w:pPr>
      <w:bookmarkStart w:id="23" w:name="_Toc516207357"/>
      <w:r w:rsidRPr="00F47A5C">
        <w:rPr>
          <w:rFonts w:asciiTheme="minorHAnsi" w:hAnsiTheme="minorHAnsi" w:cstheme="minorHAnsi"/>
          <w:sz w:val="20"/>
        </w:rPr>
        <w:t>Functional requirements for Services SETA users</w:t>
      </w:r>
      <w:bookmarkEnd w:id="23"/>
      <w:r w:rsidRPr="00F47A5C">
        <w:rPr>
          <w:rFonts w:asciiTheme="minorHAnsi" w:hAnsiTheme="minorHAnsi" w:cstheme="minorHAnsi"/>
          <w:szCs w:val="24"/>
        </w:rPr>
        <w:tab/>
      </w:r>
    </w:p>
    <w:p w14:paraId="6D1C74B6" w14:textId="77777777" w:rsidR="009853AE" w:rsidRPr="00F47A5C" w:rsidRDefault="009853AE" w:rsidP="004F687B">
      <w:pPr>
        <w:pStyle w:val="Heading1"/>
        <w:numPr>
          <w:ilvl w:val="0"/>
          <w:numId w:val="0"/>
        </w:numPr>
        <w:ind w:left="451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737"/>
        <w:gridCol w:w="4885"/>
        <w:gridCol w:w="1070"/>
        <w:gridCol w:w="2497"/>
      </w:tblGrid>
      <w:tr w:rsidR="009853AE" w:rsidRPr="00F47A5C" w14:paraId="24F420C4" w14:textId="77777777" w:rsidTr="005011B0">
        <w:tc>
          <w:tcPr>
            <w:tcW w:w="1737" w:type="dxa"/>
            <w:shd w:val="clear" w:color="auto" w:fill="FBE4D5" w:themeFill="accent2" w:themeFillTint="33"/>
          </w:tcPr>
          <w:p w14:paraId="77B666DF" w14:textId="77777777" w:rsidR="009853AE" w:rsidRPr="00F47A5C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Requirement ID</w:t>
            </w:r>
          </w:p>
        </w:tc>
        <w:tc>
          <w:tcPr>
            <w:tcW w:w="4885" w:type="dxa"/>
            <w:shd w:val="clear" w:color="auto" w:fill="FBE4D5" w:themeFill="accent2" w:themeFillTint="33"/>
          </w:tcPr>
          <w:p w14:paraId="2B95637D" w14:textId="77777777" w:rsidR="009853AE" w:rsidRPr="00F47A5C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Description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14:paraId="1D166A3C" w14:textId="77777777" w:rsidR="009853AE" w:rsidRPr="00F47A5C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Priority</w:t>
            </w:r>
          </w:p>
        </w:tc>
        <w:tc>
          <w:tcPr>
            <w:tcW w:w="2497" w:type="dxa"/>
            <w:shd w:val="clear" w:color="auto" w:fill="FBE4D5" w:themeFill="accent2" w:themeFillTint="33"/>
          </w:tcPr>
          <w:p w14:paraId="7FF63FA2" w14:textId="77777777" w:rsidR="009853AE" w:rsidRPr="00F47A5C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Stakeholders Affected</w:t>
            </w:r>
          </w:p>
        </w:tc>
      </w:tr>
      <w:tr w:rsidR="009853AE" w:rsidRPr="00F47A5C" w14:paraId="7AE59AEF" w14:textId="77777777" w:rsidTr="000A4B47">
        <w:tc>
          <w:tcPr>
            <w:tcW w:w="1737" w:type="dxa"/>
          </w:tcPr>
          <w:p w14:paraId="4499BCDF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ST001</w:t>
            </w:r>
          </w:p>
        </w:tc>
        <w:tc>
          <w:tcPr>
            <w:tcW w:w="4885" w:type="dxa"/>
          </w:tcPr>
          <w:p w14:paraId="58EF7D4B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Users Should be able to </w:t>
            </w:r>
            <w:r w:rsidR="003E7D4A" w:rsidRPr="00F47A5C">
              <w:rPr>
                <w:rFonts w:cstheme="minorHAnsi"/>
                <w:szCs w:val="24"/>
                <w:lang w:val="en-GB" w:eastAsia="en-US"/>
              </w:rPr>
              <w:t>S</w:t>
            </w:r>
            <w:r w:rsidRPr="00F47A5C">
              <w:rPr>
                <w:rFonts w:cstheme="minorHAnsi"/>
                <w:szCs w:val="24"/>
                <w:lang w:val="en-GB" w:eastAsia="en-US"/>
              </w:rPr>
              <w:t>elf Register</w:t>
            </w:r>
          </w:p>
        </w:tc>
        <w:tc>
          <w:tcPr>
            <w:tcW w:w="1070" w:type="dxa"/>
          </w:tcPr>
          <w:p w14:paraId="76A68E9E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6EBA4493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9853AE" w:rsidRPr="00F47A5C" w14:paraId="73EDABF0" w14:textId="77777777" w:rsidTr="000A4B47">
        <w:tc>
          <w:tcPr>
            <w:tcW w:w="1737" w:type="dxa"/>
          </w:tcPr>
          <w:p w14:paraId="5575B371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ST002</w:t>
            </w:r>
          </w:p>
        </w:tc>
        <w:tc>
          <w:tcPr>
            <w:tcW w:w="4885" w:type="dxa"/>
          </w:tcPr>
          <w:p w14:paraId="1F71D031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Reset Password</w:t>
            </w:r>
          </w:p>
        </w:tc>
        <w:tc>
          <w:tcPr>
            <w:tcW w:w="1070" w:type="dxa"/>
          </w:tcPr>
          <w:p w14:paraId="6C4CAEFB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High </w:t>
            </w:r>
          </w:p>
        </w:tc>
        <w:tc>
          <w:tcPr>
            <w:tcW w:w="2497" w:type="dxa"/>
          </w:tcPr>
          <w:p w14:paraId="54E1C273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9853AE" w:rsidRPr="00F47A5C" w14:paraId="366B26CE" w14:textId="77777777" w:rsidTr="000A4B47">
        <w:tc>
          <w:tcPr>
            <w:tcW w:w="1737" w:type="dxa"/>
          </w:tcPr>
          <w:p w14:paraId="7FEA012E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ST003</w:t>
            </w:r>
          </w:p>
        </w:tc>
        <w:tc>
          <w:tcPr>
            <w:tcW w:w="4885" w:type="dxa"/>
          </w:tcPr>
          <w:p w14:paraId="4F3C5099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Users should be able to </w:t>
            </w:r>
            <w:r w:rsidR="003E7D4A" w:rsidRPr="00F47A5C">
              <w:rPr>
                <w:rFonts w:cstheme="minorHAnsi"/>
                <w:szCs w:val="24"/>
                <w:lang w:val="en-GB" w:eastAsia="en-US"/>
              </w:rPr>
              <w:t>m</w:t>
            </w:r>
            <w:r w:rsidRPr="00F47A5C">
              <w:rPr>
                <w:rFonts w:cstheme="minorHAnsi"/>
                <w:szCs w:val="24"/>
                <w:lang w:val="en-GB" w:eastAsia="en-US"/>
              </w:rPr>
              <w:t>aintain their Profile</w:t>
            </w:r>
          </w:p>
        </w:tc>
        <w:tc>
          <w:tcPr>
            <w:tcW w:w="1070" w:type="dxa"/>
          </w:tcPr>
          <w:p w14:paraId="57ECE668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3650020B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9853AE" w:rsidRPr="00F47A5C" w14:paraId="4D1745E3" w14:textId="77777777" w:rsidTr="000A4B47">
        <w:tc>
          <w:tcPr>
            <w:tcW w:w="1737" w:type="dxa"/>
          </w:tcPr>
          <w:p w14:paraId="47BC7943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ST005</w:t>
            </w:r>
          </w:p>
        </w:tc>
        <w:tc>
          <w:tcPr>
            <w:tcW w:w="4885" w:type="dxa"/>
          </w:tcPr>
          <w:p w14:paraId="2484E3AC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create stakeholder user profiles</w:t>
            </w:r>
          </w:p>
        </w:tc>
        <w:tc>
          <w:tcPr>
            <w:tcW w:w="1070" w:type="dxa"/>
          </w:tcPr>
          <w:p w14:paraId="191EF948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544DF0AF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9853AE" w:rsidRPr="00F47A5C" w14:paraId="62A1D60C" w14:textId="77777777" w:rsidTr="000A4B47">
        <w:tc>
          <w:tcPr>
            <w:tcW w:w="1737" w:type="dxa"/>
          </w:tcPr>
          <w:p w14:paraId="10E0E6EA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ST006</w:t>
            </w:r>
          </w:p>
        </w:tc>
        <w:tc>
          <w:tcPr>
            <w:tcW w:w="4885" w:type="dxa"/>
          </w:tcPr>
          <w:p w14:paraId="1F07637F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maintain stakeholder user profiles</w:t>
            </w:r>
          </w:p>
        </w:tc>
        <w:tc>
          <w:tcPr>
            <w:tcW w:w="1070" w:type="dxa"/>
          </w:tcPr>
          <w:p w14:paraId="7980B35C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596DC16A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9853AE" w:rsidRPr="00F47A5C" w14:paraId="59007268" w14:textId="77777777" w:rsidTr="000A4B47">
        <w:tc>
          <w:tcPr>
            <w:tcW w:w="1737" w:type="dxa"/>
          </w:tcPr>
          <w:p w14:paraId="759D82B1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ST005</w:t>
            </w:r>
          </w:p>
        </w:tc>
        <w:tc>
          <w:tcPr>
            <w:tcW w:w="4885" w:type="dxa"/>
          </w:tcPr>
          <w:p w14:paraId="36ABB591" w14:textId="77777777" w:rsidR="009853AE" w:rsidRPr="00F47A5C" w:rsidRDefault="003E7D4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Users should be able to subscribe/Unsubscribe to Newsletters </w:t>
            </w:r>
          </w:p>
        </w:tc>
        <w:tc>
          <w:tcPr>
            <w:tcW w:w="1070" w:type="dxa"/>
          </w:tcPr>
          <w:p w14:paraId="7461397D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50E76AFE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9853AE" w:rsidRPr="00F47A5C" w14:paraId="2E23F827" w14:textId="77777777" w:rsidTr="003550E8">
        <w:trPr>
          <w:trHeight w:val="588"/>
        </w:trPr>
        <w:tc>
          <w:tcPr>
            <w:tcW w:w="1737" w:type="dxa"/>
          </w:tcPr>
          <w:p w14:paraId="0131DB59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ST006</w:t>
            </w:r>
          </w:p>
        </w:tc>
        <w:tc>
          <w:tcPr>
            <w:tcW w:w="4885" w:type="dxa"/>
          </w:tcPr>
          <w:p w14:paraId="70B89775" w14:textId="77777777" w:rsidR="009853AE" w:rsidRPr="00F47A5C" w:rsidRDefault="003E7D4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create and send Newsletters</w:t>
            </w:r>
          </w:p>
        </w:tc>
        <w:tc>
          <w:tcPr>
            <w:tcW w:w="1070" w:type="dxa"/>
          </w:tcPr>
          <w:p w14:paraId="74975132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6C12F3E8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9853AE" w:rsidRPr="00F47A5C" w14:paraId="6703104F" w14:textId="77777777" w:rsidTr="000A4B47">
        <w:tc>
          <w:tcPr>
            <w:tcW w:w="1737" w:type="dxa"/>
          </w:tcPr>
          <w:p w14:paraId="34F3C729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ST007</w:t>
            </w:r>
          </w:p>
        </w:tc>
        <w:tc>
          <w:tcPr>
            <w:tcW w:w="4885" w:type="dxa"/>
          </w:tcPr>
          <w:p w14:paraId="072C4551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create SMS messages</w:t>
            </w:r>
          </w:p>
        </w:tc>
        <w:tc>
          <w:tcPr>
            <w:tcW w:w="1070" w:type="dxa"/>
          </w:tcPr>
          <w:p w14:paraId="486BEA99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6F13D5EE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9853AE" w:rsidRPr="00F47A5C" w14:paraId="1EAFA4F5" w14:textId="77777777" w:rsidTr="000A4B47">
        <w:tc>
          <w:tcPr>
            <w:tcW w:w="1737" w:type="dxa"/>
          </w:tcPr>
          <w:p w14:paraId="7B95827C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ST008</w:t>
            </w:r>
          </w:p>
        </w:tc>
        <w:tc>
          <w:tcPr>
            <w:tcW w:w="4885" w:type="dxa"/>
          </w:tcPr>
          <w:p w14:paraId="31BBBC72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send SMS messages</w:t>
            </w:r>
          </w:p>
        </w:tc>
        <w:tc>
          <w:tcPr>
            <w:tcW w:w="1070" w:type="dxa"/>
          </w:tcPr>
          <w:p w14:paraId="0A391C63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4C02B391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9853AE" w:rsidRPr="00F47A5C" w14:paraId="16368C2A" w14:textId="77777777" w:rsidTr="000A4B47">
        <w:tc>
          <w:tcPr>
            <w:tcW w:w="1737" w:type="dxa"/>
          </w:tcPr>
          <w:p w14:paraId="53581854" w14:textId="77777777" w:rsidR="009853AE" w:rsidRPr="005011B0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</w:t>
            </w:r>
            <w:r w:rsidR="003E7D4A" w:rsidRPr="005011B0">
              <w:rPr>
                <w:rFonts w:cstheme="minorHAnsi"/>
                <w:b/>
                <w:szCs w:val="24"/>
                <w:lang w:val="en-GB" w:eastAsia="en-US"/>
              </w:rPr>
              <w:t>009</w:t>
            </w:r>
          </w:p>
        </w:tc>
        <w:tc>
          <w:tcPr>
            <w:tcW w:w="4885" w:type="dxa"/>
          </w:tcPr>
          <w:p w14:paraId="75AA39BC" w14:textId="77777777" w:rsidR="009853AE" w:rsidRPr="00F47A5C" w:rsidRDefault="003E7D4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Users should be able to </w:t>
            </w:r>
            <w:r w:rsidR="00394A2B" w:rsidRPr="00F47A5C">
              <w:rPr>
                <w:rFonts w:cstheme="minorHAnsi"/>
                <w:szCs w:val="24"/>
                <w:lang w:val="en-GB" w:eastAsia="en-US"/>
              </w:rPr>
              <w:t>create push notifications</w:t>
            </w:r>
          </w:p>
        </w:tc>
        <w:tc>
          <w:tcPr>
            <w:tcW w:w="1070" w:type="dxa"/>
          </w:tcPr>
          <w:p w14:paraId="1E75DEBB" w14:textId="77777777" w:rsidR="009853AE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Medium</w:t>
            </w:r>
          </w:p>
        </w:tc>
        <w:tc>
          <w:tcPr>
            <w:tcW w:w="2497" w:type="dxa"/>
          </w:tcPr>
          <w:p w14:paraId="2AEE621C" w14:textId="77777777" w:rsidR="009853AE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394A2B" w:rsidRPr="00F47A5C" w14:paraId="171A8F02" w14:textId="77777777" w:rsidTr="000A4B47">
        <w:tc>
          <w:tcPr>
            <w:tcW w:w="1737" w:type="dxa"/>
          </w:tcPr>
          <w:p w14:paraId="45ABDF61" w14:textId="77777777" w:rsidR="00394A2B" w:rsidRPr="005011B0" w:rsidRDefault="00394A2B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ST010</w:t>
            </w:r>
          </w:p>
        </w:tc>
        <w:tc>
          <w:tcPr>
            <w:tcW w:w="4885" w:type="dxa"/>
          </w:tcPr>
          <w:p w14:paraId="6DA567F3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send push notifications</w:t>
            </w:r>
          </w:p>
        </w:tc>
        <w:tc>
          <w:tcPr>
            <w:tcW w:w="1070" w:type="dxa"/>
          </w:tcPr>
          <w:p w14:paraId="7D91BBB3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Medium</w:t>
            </w:r>
          </w:p>
        </w:tc>
        <w:tc>
          <w:tcPr>
            <w:tcW w:w="2497" w:type="dxa"/>
          </w:tcPr>
          <w:p w14:paraId="5ADACDEB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394A2B" w:rsidRPr="00F47A5C" w14:paraId="6CF8B4E6" w14:textId="77777777" w:rsidTr="000A4B47">
        <w:tc>
          <w:tcPr>
            <w:tcW w:w="1737" w:type="dxa"/>
          </w:tcPr>
          <w:p w14:paraId="70ED0302" w14:textId="77777777" w:rsidR="00394A2B" w:rsidRPr="005011B0" w:rsidRDefault="00394A2B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ST011</w:t>
            </w:r>
          </w:p>
        </w:tc>
        <w:tc>
          <w:tcPr>
            <w:tcW w:w="4885" w:type="dxa"/>
          </w:tcPr>
          <w:p w14:paraId="4F996846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create events</w:t>
            </w:r>
          </w:p>
        </w:tc>
        <w:tc>
          <w:tcPr>
            <w:tcW w:w="1070" w:type="dxa"/>
          </w:tcPr>
          <w:p w14:paraId="4B422BB5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Medium</w:t>
            </w:r>
          </w:p>
        </w:tc>
        <w:tc>
          <w:tcPr>
            <w:tcW w:w="2497" w:type="dxa"/>
          </w:tcPr>
          <w:p w14:paraId="44939645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394A2B" w:rsidRPr="00F47A5C" w14:paraId="504B8A73" w14:textId="77777777" w:rsidTr="000A4B47">
        <w:tc>
          <w:tcPr>
            <w:tcW w:w="1737" w:type="dxa"/>
          </w:tcPr>
          <w:p w14:paraId="1C40C19C" w14:textId="77777777" w:rsidR="00394A2B" w:rsidRPr="005011B0" w:rsidRDefault="00394A2B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ST012</w:t>
            </w:r>
          </w:p>
        </w:tc>
        <w:tc>
          <w:tcPr>
            <w:tcW w:w="4885" w:type="dxa"/>
          </w:tcPr>
          <w:p w14:paraId="7B50406E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send event invites</w:t>
            </w:r>
          </w:p>
        </w:tc>
        <w:tc>
          <w:tcPr>
            <w:tcW w:w="1070" w:type="dxa"/>
          </w:tcPr>
          <w:p w14:paraId="50C4B618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Medium</w:t>
            </w:r>
          </w:p>
        </w:tc>
        <w:tc>
          <w:tcPr>
            <w:tcW w:w="2497" w:type="dxa"/>
          </w:tcPr>
          <w:p w14:paraId="258A938F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394A2B" w:rsidRPr="00F47A5C" w14:paraId="35585C64" w14:textId="77777777" w:rsidTr="000A4B47">
        <w:tc>
          <w:tcPr>
            <w:tcW w:w="1737" w:type="dxa"/>
          </w:tcPr>
          <w:p w14:paraId="7D0B2BC6" w14:textId="77777777" w:rsidR="00394A2B" w:rsidRPr="005011B0" w:rsidRDefault="00394A2B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ST013</w:t>
            </w:r>
          </w:p>
        </w:tc>
        <w:tc>
          <w:tcPr>
            <w:tcW w:w="4885" w:type="dxa"/>
          </w:tcPr>
          <w:p w14:paraId="309B4E81" w14:textId="4CE14ABE" w:rsidR="00394A2B" w:rsidRPr="00F47A5C" w:rsidRDefault="00394A2B" w:rsidP="00F47A5C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Users should be able to create </w:t>
            </w:r>
            <w:r w:rsidR="00F47A5C">
              <w:rPr>
                <w:rFonts w:cstheme="minorHAnsi"/>
                <w:szCs w:val="24"/>
                <w:lang w:val="en-GB" w:eastAsia="en-US"/>
              </w:rPr>
              <w:t>group</w:t>
            </w:r>
            <w:r w:rsidR="00F47A5C" w:rsidRPr="00F47A5C">
              <w:rPr>
                <w:rFonts w:cstheme="minorHAnsi"/>
                <w:szCs w:val="24"/>
                <w:lang w:val="en-GB" w:eastAsia="en-US"/>
              </w:rPr>
              <w:t xml:space="preserve"> </w:t>
            </w:r>
            <w:r w:rsidRPr="00F47A5C">
              <w:rPr>
                <w:rFonts w:cstheme="minorHAnsi"/>
                <w:szCs w:val="24"/>
                <w:lang w:val="en-GB" w:eastAsia="en-US"/>
              </w:rPr>
              <w:t>chats</w:t>
            </w:r>
          </w:p>
        </w:tc>
        <w:tc>
          <w:tcPr>
            <w:tcW w:w="1070" w:type="dxa"/>
          </w:tcPr>
          <w:p w14:paraId="511F8334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Low</w:t>
            </w:r>
          </w:p>
        </w:tc>
        <w:tc>
          <w:tcPr>
            <w:tcW w:w="2497" w:type="dxa"/>
          </w:tcPr>
          <w:p w14:paraId="40F941A6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394A2B" w:rsidRPr="00F47A5C" w14:paraId="0C4019B6" w14:textId="77777777" w:rsidTr="000A4B47">
        <w:tc>
          <w:tcPr>
            <w:tcW w:w="1737" w:type="dxa"/>
          </w:tcPr>
          <w:p w14:paraId="19DD2F10" w14:textId="77777777" w:rsidR="00394A2B" w:rsidRPr="005011B0" w:rsidRDefault="00394A2B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ST014</w:t>
            </w:r>
          </w:p>
        </w:tc>
        <w:tc>
          <w:tcPr>
            <w:tcW w:w="4885" w:type="dxa"/>
          </w:tcPr>
          <w:p w14:paraId="55633E45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delete group chats</w:t>
            </w:r>
          </w:p>
        </w:tc>
        <w:tc>
          <w:tcPr>
            <w:tcW w:w="1070" w:type="dxa"/>
          </w:tcPr>
          <w:p w14:paraId="5B58C584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Low </w:t>
            </w:r>
          </w:p>
        </w:tc>
        <w:tc>
          <w:tcPr>
            <w:tcW w:w="2497" w:type="dxa"/>
          </w:tcPr>
          <w:p w14:paraId="779E3ABB" w14:textId="77777777" w:rsidR="00394A2B" w:rsidRPr="00F47A5C" w:rsidRDefault="00394A2B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A269DA" w:rsidRPr="00F47A5C" w14:paraId="01999586" w14:textId="77777777" w:rsidTr="000A4B47">
        <w:tc>
          <w:tcPr>
            <w:tcW w:w="1737" w:type="dxa"/>
          </w:tcPr>
          <w:p w14:paraId="122725AD" w14:textId="77777777" w:rsidR="00A269DA" w:rsidRPr="005011B0" w:rsidRDefault="00A269DA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ST015</w:t>
            </w:r>
          </w:p>
        </w:tc>
        <w:tc>
          <w:tcPr>
            <w:tcW w:w="4885" w:type="dxa"/>
          </w:tcPr>
          <w:p w14:paraId="02DD0710" w14:textId="77777777" w:rsidR="00A269DA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create surveys</w:t>
            </w:r>
          </w:p>
        </w:tc>
        <w:tc>
          <w:tcPr>
            <w:tcW w:w="1070" w:type="dxa"/>
          </w:tcPr>
          <w:p w14:paraId="7464A08A" w14:textId="77777777" w:rsidR="00A269DA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536FC306" w14:textId="77777777" w:rsidR="00A269DA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A269DA" w:rsidRPr="00F47A5C" w14:paraId="2A7F538F" w14:textId="77777777" w:rsidTr="000A4B47">
        <w:tc>
          <w:tcPr>
            <w:tcW w:w="1737" w:type="dxa"/>
          </w:tcPr>
          <w:p w14:paraId="7C09EF12" w14:textId="77777777" w:rsidR="00A269DA" w:rsidRPr="005011B0" w:rsidRDefault="00A269DA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ST016</w:t>
            </w:r>
          </w:p>
        </w:tc>
        <w:tc>
          <w:tcPr>
            <w:tcW w:w="4885" w:type="dxa"/>
          </w:tcPr>
          <w:p w14:paraId="24258AFD" w14:textId="77777777" w:rsidR="00A269DA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send surveys and receive survey responses</w:t>
            </w:r>
          </w:p>
        </w:tc>
        <w:tc>
          <w:tcPr>
            <w:tcW w:w="1070" w:type="dxa"/>
          </w:tcPr>
          <w:p w14:paraId="4F51DE41" w14:textId="77777777" w:rsidR="00A269DA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12C8555C" w14:textId="77777777" w:rsidR="00A269DA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SETA Staff</w:t>
            </w:r>
          </w:p>
        </w:tc>
      </w:tr>
      <w:tr w:rsidR="00A269DA" w:rsidRPr="00F47A5C" w14:paraId="5DB523BC" w14:textId="77777777" w:rsidTr="000A4B47">
        <w:tc>
          <w:tcPr>
            <w:tcW w:w="1737" w:type="dxa"/>
          </w:tcPr>
          <w:p w14:paraId="71B56412" w14:textId="74EC5DFD" w:rsidR="00A269DA" w:rsidRPr="005011B0" w:rsidRDefault="00A269DA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del w:id="24" w:author="Moumakoe, M. (Moeti)" w:date="2018-05-15T03:40:00Z">
              <w:r w:rsidRPr="005011B0" w:rsidDel="00F47A5C">
                <w:rPr>
                  <w:rFonts w:cstheme="minorHAnsi"/>
                  <w:b/>
                  <w:szCs w:val="24"/>
                  <w:lang w:val="en-GB" w:eastAsia="en-US"/>
                </w:rPr>
                <w:delText>ST017</w:delText>
              </w:r>
            </w:del>
          </w:p>
        </w:tc>
        <w:tc>
          <w:tcPr>
            <w:tcW w:w="4885" w:type="dxa"/>
          </w:tcPr>
          <w:p w14:paraId="56CCFF8C" w14:textId="625F166E" w:rsidR="00A269DA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del w:id="25" w:author="Moumakoe, M. (Moeti)" w:date="2018-05-15T03:40:00Z">
              <w:r w:rsidRPr="00F47A5C" w:rsidDel="00F47A5C">
                <w:rPr>
                  <w:rFonts w:cstheme="minorHAnsi"/>
                  <w:szCs w:val="24"/>
                  <w:lang w:val="en-GB" w:eastAsia="en-US"/>
                </w:rPr>
                <w:delText>Users should be able bulk import contacts</w:delText>
              </w:r>
            </w:del>
          </w:p>
        </w:tc>
        <w:tc>
          <w:tcPr>
            <w:tcW w:w="1070" w:type="dxa"/>
          </w:tcPr>
          <w:p w14:paraId="11748530" w14:textId="7C523B1E" w:rsidR="00A269DA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del w:id="26" w:author="Moumakoe, M. (Moeti)" w:date="2018-05-15T03:40:00Z">
              <w:r w:rsidRPr="00F47A5C" w:rsidDel="00F47A5C">
                <w:rPr>
                  <w:rFonts w:cstheme="minorHAnsi"/>
                  <w:szCs w:val="24"/>
                  <w:lang w:val="en-GB" w:eastAsia="en-US"/>
                </w:rPr>
                <w:delText>High</w:delText>
              </w:r>
            </w:del>
          </w:p>
        </w:tc>
        <w:tc>
          <w:tcPr>
            <w:tcW w:w="2497" w:type="dxa"/>
          </w:tcPr>
          <w:p w14:paraId="3E26486C" w14:textId="4F0E8D5E" w:rsidR="00A269DA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del w:id="27" w:author="Moumakoe, M. (Moeti)" w:date="2018-05-15T03:40:00Z">
              <w:r w:rsidRPr="00F47A5C" w:rsidDel="00F47A5C">
                <w:rPr>
                  <w:rFonts w:cstheme="minorHAnsi"/>
                  <w:szCs w:val="24"/>
                  <w:lang w:val="en-GB" w:eastAsia="en-US"/>
                </w:rPr>
                <w:delText>System Administrator, Provincial Office System Administrator</w:delText>
              </w:r>
            </w:del>
          </w:p>
        </w:tc>
      </w:tr>
    </w:tbl>
    <w:p w14:paraId="0928CE99" w14:textId="77777777" w:rsidR="009853AE" w:rsidRPr="00F47A5C" w:rsidRDefault="009853AE" w:rsidP="009853AE">
      <w:pPr>
        <w:rPr>
          <w:rFonts w:cstheme="minorHAnsi"/>
          <w:szCs w:val="24"/>
          <w:lang w:val="en-GB" w:eastAsia="en-US"/>
        </w:rPr>
      </w:pPr>
    </w:p>
    <w:p w14:paraId="7D8A7B40" w14:textId="12C3A4C3" w:rsidR="005011B0" w:rsidRDefault="005011B0">
      <w:pPr>
        <w:spacing w:after="160" w:line="259" w:lineRule="auto"/>
        <w:rPr>
          <w:rFonts w:eastAsia="Times New Roman" w:cstheme="minorHAnsi"/>
          <w:szCs w:val="20"/>
          <w:lang w:val="en-GB" w:eastAsia="en-US"/>
        </w:rPr>
      </w:pPr>
      <w:r>
        <w:rPr>
          <w:rFonts w:cstheme="minorHAnsi"/>
        </w:rPr>
        <w:br w:type="page"/>
      </w:r>
    </w:p>
    <w:p w14:paraId="76947CDE" w14:textId="77777777" w:rsidR="009853AE" w:rsidRPr="00F47A5C" w:rsidRDefault="009853AE" w:rsidP="00C520B9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</w:rPr>
      </w:pPr>
    </w:p>
    <w:p w14:paraId="44A744E1" w14:textId="77777777" w:rsidR="005842DE" w:rsidRPr="00F47A5C" w:rsidRDefault="004416FB" w:rsidP="000A4B47">
      <w:pPr>
        <w:pStyle w:val="Heading2"/>
        <w:rPr>
          <w:rFonts w:asciiTheme="minorHAnsi" w:hAnsiTheme="minorHAnsi" w:cstheme="minorHAnsi"/>
          <w:szCs w:val="24"/>
        </w:rPr>
      </w:pPr>
      <w:bookmarkStart w:id="28" w:name="_Toc516207358"/>
      <w:r w:rsidRPr="00F47A5C">
        <w:rPr>
          <w:rFonts w:asciiTheme="minorHAnsi" w:hAnsiTheme="minorHAnsi" w:cstheme="minorHAnsi"/>
          <w:sz w:val="20"/>
        </w:rPr>
        <w:t xml:space="preserve">Functional </w:t>
      </w:r>
      <w:r w:rsidR="00281CD5" w:rsidRPr="00F47A5C">
        <w:rPr>
          <w:rFonts w:asciiTheme="minorHAnsi" w:hAnsiTheme="minorHAnsi" w:cstheme="minorHAnsi"/>
          <w:sz w:val="20"/>
        </w:rPr>
        <w:t>r</w:t>
      </w:r>
      <w:r w:rsidRPr="00F47A5C">
        <w:rPr>
          <w:rFonts w:asciiTheme="minorHAnsi" w:hAnsiTheme="minorHAnsi" w:cstheme="minorHAnsi"/>
          <w:sz w:val="20"/>
        </w:rPr>
        <w:t xml:space="preserve">equirement </w:t>
      </w:r>
      <w:r w:rsidR="00281CD5" w:rsidRPr="00F47A5C">
        <w:rPr>
          <w:rFonts w:asciiTheme="minorHAnsi" w:hAnsiTheme="minorHAnsi" w:cstheme="minorHAnsi"/>
          <w:sz w:val="20"/>
        </w:rPr>
        <w:t>f</w:t>
      </w:r>
      <w:r w:rsidR="00D7299F" w:rsidRPr="00F47A5C">
        <w:rPr>
          <w:rFonts w:asciiTheme="minorHAnsi" w:hAnsiTheme="minorHAnsi" w:cstheme="minorHAnsi"/>
          <w:sz w:val="20"/>
        </w:rPr>
        <w:t>or Users</w:t>
      </w:r>
      <w:bookmarkEnd w:id="28"/>
      <w:r w:rsidRPr="00F47A5C">
        <w:rPr>
          <w:rFonts w:asciiTheme="minorHAnsi" w:hAnsiTheme="minorHAnsi" w:cstheme="minorHAnsi"/>
          <w:szCs w:val="24"/>
        </w:rPr>
        <w:tab/>
      </w:r>
      <w:r w:rsidRPr="00F47A5C">
        <w:rPr>
          <w:rFonts w:asciiTheme="minorHAnsi" w:hAnsiTheme="minorHAnsi" w:cstheme="minorHAnsi"/>
          <w:szCs w:val="24"/>
        </w:rPr>
        <w:tab/>
      </w:r>
      <w:r w:rsidRPr="00F47A5C">
        <w:rPr>
          <w:rFonts w:asciiTheme="minorHAnsi" w:hAnsiTheme="minorHAnsi" w:cstheme="minorHAnsi"/>
          <w:szCs w:val="24"/>
        </w:rPr>
        <w:tab/>
      </w:r>
      <w:r w:rsidRPr="00F47A5C">
        <w:rPr>
          <w:rFonts w:asciiTheme="minorHAnsi" w:hAnsiTheme="minorHAnsi" w:cstheme="minorHAnsi"/>
          <w:szCs w:val="24"/>
        </w:rPr>
        <w:tab/>
      </w:r>
      <w:r w:rsidRPr="00F47A5C">
        <w:rPr>
          <w:rFonts w:asciiTheme="minorHAnsi" w:hAnsiTheme="minorHAnsi" w:cstheme="minorHAnsi"/>
          <w:szCs w:val="24"/>
        </w:rPr>
        <w:tab/>
      </w:r>
    </w:p>
    <w:p w14:paraId="600A44AD" w14:textId="77777777" w:rsidR="004416FB" w:rsidRPr="00F47A5C" w:rsidRDefault="004416FB" w:rsidP="004416FB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738"/>
        <w:gridCol w:w="3172"/>
        <w:gridCol w:w="897"/>
        <w:gridCol w:w="4382"/>
      </w:tblGrid>
      <w:tr w:rsidR="005842DE" w:rsidRPr="00F47A5C" w14:paraId="4BC3EC24" w14:textId="77777777" w:rsidTr="00184C85">
        <w:tc>
          <w:tcPr>
            <w:tcW w:w="1738" w:type="dxa"/>
            <w:shd w:val="clear" w:color="auto" w:fill="FBE4D5" w:themeFill="accent2" w:themeFillTint="33"/>
          </w:tcPr>
          <w:p w14:paraId="04F991FE" w14:textId="77777777" w:rsidR="005842DE" w:rsidRPr="00F47A5C" w:rsidRDefault="005842DE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Requirement ID</w:t>
            </w:r>
          </w:p>
        </w:tc>
        <w:tc>
          <w:tcPr>
            <w:tcW w:w="3172" w:type="dxa"/>
            <w:shd w:val="clear" w:color="auto" w:fill="FBE4D5" w:themeFill="accent2" w:themeFillTint="33"/>
          </w:tcPr>
          <w:p w14:paraId="75627B63" w14:textId="77777777" w:rsidR="005842DE" w:rsidRPr="00F47A5C" w:rsidRDefault="005842DE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Description</w:t>
            </w:r>
          </w:p>
        </w:tc>
        <w:tc>
          <w:tcPr>
            <w:tcW w:w="897" w:type="dxa"/>
            <w:shd w:val="clear" w:color="auto" w:fill="FBE4D5" w:themeFill="accent2" w:themeFillTint="33"/>
          </w:tcPr>
          <w:p w14:paraId="5E24750E" w14:textId="77777777" w:rsidR="005842DE" w:rsidRPr="00F47A5C" w:rsidRDefault="005842DE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Priority</w:t>
            </w:r>
          </w:p>
        </w:tc>
        <w:tc>
          <w:tcPr>
            <w:tcW w:w="4382" w:type="dxa"/>
            <w:shd w:val="clear" w:color="auto" w:fill="FBE4D5" w:themeFill="accent2" w:themeFillTint="33"/>
          </w:tcPr>
          <w:p w14:paraId="37AB9019" w14:textId="77777777" w:rsidR="005842DE" w:rsidRPr="00F47A5C" w:rsidRDefault="004416F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Stakeholders Affected</w:t>
            </w:r>
          </w:p>
        </w:tc>
      </w:tr>
      <w:tr w:rsidR="005842DE" w:rsidRPr="00F47A5C" w14:paraId="465D249E" w14:textId="77777777" w:rsidTr="00184C85">
        <w:tc>
          <w:tcPr>
            <w:tcW w:w="1738" w:type="dxa"/>
          </w:tcPr>
          <w:p w14:paraId="364711D9" w14:textId="77777777" w:rsidR="005842DE" w:rsidRPr="005011B0" w:rsidRDefault="004416F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FR001</w:t>
            </w:r>
          </w:p>
        </w:tc>
        <w:tc>
          <w:tcPr>
            <w:tcW w:w="3172" w:type="dxa"/>
          </w:tcPr>
          <w:p w14:paraId="5F847378" w14:textId="77777777" w:rsidR="005842DE" w:rsidRPr="00F47A5C" w:rsidRDefault="00C520B9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self-register on the system</w:t>
            </w:r>
          </w:p>
        </w:tc>
        <w:tc>
          <w:tcPr>
            <w:tcW w:w="897" w:type="dxa"/>
          </w:tcPr>
          <w:p w14:paraId="774EA0ED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1E80983D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5842DE" w:rsidRPr="00F47A5C" w14:paraId="7AE8BA99" w14:textId="77777777" w:rsidTr="00184C85">
        <w:tc>
          <w:tcPr>
            <w:tcW w:w="1738" w:type="dxa"/>
          </w:tcPr>
          <w:p w14:paraId="7E528DAC" w14:textId="77777777" w:rsidR="005842DE" w:rsidRPr="005011B0" w:rsidRDefault="004416F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FR002</w:t>
            </w:r>
          </w:p>
        </w:tc>
        <w:tc>
          <w:tcPr>
            <w:tcW w:w="3172" w:type="dxa"/>
          </w:tcPr>
          <w:p w14:paraId="4011FC3E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Users should be able to </w:t>
            </w:r>
            <w:r w:rsidR="00C520B9" w:rsidRPr="00F47A5C">
              <w:rPr>
                <w:rFonts w:cstheme="minorHAnsi"/>
                <w:szCs w:val="24"/>
                <w:lang w:val="en-GB" w:eastAsia="en-US"/>
              </w:rPr>
              <w:t>manage their</w:t>
            </w:r>
            <w:r w:rsidRPr="00F47A5C">
              <w:rPr>
                <w:rFonts w:cstheme="minorHAnsi"/>
                <w:szCs w:val="24"/>
                <w:lang w:val="en-GB" w:eastAsia="en-US"/>
              </w:rPr>
              <w:t xml:space="preserve"> </w:t>
            </w:r>
            <w:r w:rsidR="00C520B9" w:rsidRPr="00F47A5C">
              <w:rPr>
                <w:rFonts w:cstheme="minorHAnsi"/>
                <w:szCs w:val="24"/>
                <w:lang w:val="en-GB" w:eastAsia="en-US"/>
              </w:rPr>
              <w:t>passwords</w:t>
            </w:r>
          </w:p>
        </w:tc>
        <w:tc>
          <w:tcPr>
            <w:tcW w:w="897" w:type="dxa"/>
          </w:tcPr>
          <w:p w14:paraId="0D069AA3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High </w:t>
            </w:r>
          </w:p>
        </w:tc>
        <w:tc>
          <w:tcPr>
            <w:tcW w:w="4382" w:type="dxa"/>
          </w:tcPr>
          <w:p w14:paraId="516716F6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5842DE" w:rsidRPr="00F47A5C" w14:paraId="0E4014BE" w14:textId="77777777" w:rsidTr="00184C85">
        <w:tc>
          <w:tcPr>
            <w:tcW w:w="1738" w:type="dxa"/>
          </w:tcPr>
          <w:p w14:paraId="4D4B7A9D" w14:textId="77777777" w:rsidR="005842DE" w:rsidRPr="005011B0" w:rsidRDefault="004416F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FR003</w:t>
            </w:r>
          </w:p>
        </w:tc>
        <w:tc>
          <w:tcPr>
            <w:tcW w:w="3172" w:type="dxa"/>
          </w:tcPr>
          <w:p w14:paraId="63ABBCC3" w14:textId="77777777" w:rsidR="005842DE" w:rsidRPr="00F47A5C" w:rsidRDefault="00C520B9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maintain their profile including deleting the account</w:t>
            </w:r>
          </w:p>
        </w:tc>
        <w:tc>
          <w:tcPr>
            <w:tcW w:w="897" w:type="dxa"/>
          </w:tcPr>
          <w:p w14:paraId="4E757BFA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0C21F852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5842DE" w:rsidRPr="00F47A5C" w14:paraId="5BB9C09C" w14:textId="77777777" w:rsidTr="00184C85">
        <w:tc>
          <w:tcPr>
            <w:tcW w:w="1738" w:type="dxa"/>
          </w:tcPr>
          <w:p w14:paraId="4B688448" w14:textId="77777777" w:rsidR="005842DE" w:rsidRPr="005011B0" w:rsidRDefault="008251B2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FR004</w:t>
            </w:r>
          </w:p>
        </w:tc>
        <w:tc>
          <w:tcPr>
            <w:tcW w:w="3172" w:type="dxa"/>
          </w:tcPr>
          <w:p w14:paraId="03A78E09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Subscribe</w:t>
            </w:r>
            <w:r w:rsidR="00A269DA" w:rsidRPr="00F47A5C">
              <w:rPr>
                <w:rFonts w:cstheme="minorHAnsi"/>
                <w:szCs w:val="24"/>
                <w:lang w:val="en-GB" w:eastAsia="en-US"/>
              </w:rPr>
              <w:t>/Unsubscribe</w:t>
            </w:r>
            <w:r w:rsidRPr="00F47A5C">
              <w:rPr>
                <w:rFonts w:cstheme="minorHAnsi"/>
                <w:szCs w:val="24"/>
                <w:lang w:val="en-GB" w:eastAsia="en-US"/>
              </w:rPr>
              <w:t xml:space="preserve"> </w:t>
            </w:r>
            <w:r w:rsidR="00D7299F" w:rsidRPr="00F47A5C">
              <w:rPr>
                <w:rFonts w:cstheme="minorHAnsi"/>
                <w:szCs w:val="24"/>
                <w:lang w:val="en-GB" w:eastAsia="en-US"/>
              </w:rPr>
              <w:t>to</w:t>
            </w:r>
            <w:r w:rsidRPr="00F47A5C">
              <w:rPr>
                <w:rFonts w:cstheme="minorHAnsi"/>
                <w:szCs w:val="24"/>
                <w:lang w:val="en-GB" w:eastAsia="en-US"/>
              </w:rPr>
              <w:t xml:space="preserve"> News</w:t>
            </w:r>
            <w:r w:rsidR="00D7299F" w:rsidRPr="00F47A5C">
              <w:rPr>
                <w:rFonts w:cstheme="minorHAnsi"/>
                <w:szCs w:val="24"/>
                <w:lang w:val="en-GB" w:eastAsia="en-US"/>
              </w:rPr>
              <w:t>le</w:t>
            </w:r>
            <w:r w:rsidRPr="00F47A5C">
              <w:rPr>
                <w:rFonts w:cstheme="minorHAnsi"/>
                <w:szCs w:val="24"/>
                <w:lang w:val="en-GB" w:eastAsia="en-US"/>
              </w:rPr>
              <w:t>tters</w:t>
            </w:r>
          </w:p>
        </w:tc>
        <w:tc>
          <w:tcPr>
            <w:tcW w:w="897" w:type="dxa"/>
          </w:tcPr>
          <w:p w14:paraId="4E009482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074E23A2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8251B2" w:rsidRPr="00F47A5C" w14:paraId="353C07EE" w14:textId="77777777" w:rsidTr="00184C85">
        <w:tc>
          <w:tcPr>
            <w:tcW w:w="1738" w:type="dxa"/>
          </w:tcPr>
          <w:p w14:paraId="001F1ACF" w14:textId="77777777" w:rsidR="008251B2" w:rsidRPr="005011B0" w:rsidRDefault="008251B2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FR006</w:t>
            </w:r>
          </w:p>
        </w:tc>
        <w:tc>
          <w:tcPr>
            <w:tcW w:w="3172" w:type="dxa"/>
          </w:tcPr>
          <w:p w14:paraId="44542D86" w14:textId="77777777" w:rsidR="008251B2" w:rsidRPr="00F47A5C" w:rsidRDefault="008251B2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Users should be able to </w:t>
            </w:r>
            <w:r w:rsidR="00A269DA" w:rsidRPr="00F47A5C">
              <w:rPr>
                <w:rFonts w:cstheme="minorHAnsi"/>
                <w:szCs w:val="24"/>
                <w:lang w:val="en-GB" w:eastAsia="en-US"/>
              </w:rPr>
              <w:t>Subscribe/Unsubscribe to receive SMS communication</w:t>
            </w:r>
          </w:p>
        </w:tc>
        <w:tc>
          <w:tcPr>
            <w:tcW w:w="897" w:type="dxa"/>
          </w:tcPr>
          <w:p w14:paraId="6C633B9B" w14:textId="77777777" w:rsidR="008251B2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35F28DF0" w14:textId="77777777" w:rsidR="008251B2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A269DA" w:rsidRPr="00F47A5C" w14:paraId="69E1101A" w14:textId="77777777" w:rsidTr="00184C85">
        <w:tc>
          <w:tcPr>
            <w:tcW w:w="1738" w:type="dxa"/>
          </w:tcPr>
          <w:p w14:paraId="5B0903D6" w14:textId="77777777" w:rsidR="00A269DA" w:rsidRPr="005011B0" w:rsidRDefault="00A269DA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FR007</w:t>
            </w:r>
          </w:p>
        </w:tc>
        <w:tc>
          <w:tcPr>
            <w:tcW w:w="3172" w:type="dxa"/>
          </w:tcPr>
          <w:p w14:paraId="03E5026F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able to Subscribe/Unsubscribe to receive push notifications</w:t>
            </w:r>
          </w:p>
        </w:tc>
        <w:tc>
          <w:tcPr>
            <w:tcW w:w="897" w:type="dxa"/>
          </w:tcPr>
          <w:p w14:paraId="039B2010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7129C114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A269DA" w:rsidRPr="00F47A5C" w14:paraId="4520D30E" w14:textId="77777777" w:rsidTr="00184C85">
        <w:tc>
          <w:tcPr>
            <w:tcW w:w="1738" w:type="dxa"/>
          </w:tcPr>
          <w:p w14:paraId="7A33AEC0" w14:textId="77777777" w:rsidR="00A269DA" w:rsidRPr="005011B0" w:rsidRDefault="00A269DA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FR008</w:t>
            </w:r>
          </w:p>
        </w:tc>
        <w:tc>
          <w:tcPr>
            <w:tcW w:w="3172" w:type="dxa"/>
          </w:tcPr>
          <w:p w14:paraId="2BC3FEE0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accept/reject invitations to group chats</w:t>
            </w:r>
          </w:p>
        </w:tc>
        <w:tc>
          <w:tcPr>
            <w:tcW w:w="897" w:type="dxa"/>
          </w:tcPr>
          <w:p w14:paraId="1915AC6C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6F8464ED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A269DA" w:rsidRPr="00F47A5C" w14:paraId="479D4C35" w14:textId="77777777" w:rsidTr="00184C85">
        <w:tc>
          <w:tcPr>
            <w:tcW w:w="1738" w:type="dxa"/>
          </w:tcPr>
          <w:p w14:paraId="174D9CC6" w14:textId="77777777" w:rsidR="00A269DA" w:rsidRPr="005011B0" w:rsidRDefault="00A269DA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FR009</w:t>
            </w:r>
          </w:p>
        </w:tc>
        <w:tc>
          <w:tcPr>
            <w:tcW w:w="3172" w:type="dxa"/>
          </w:tcPr>
          <w:p w14:paraId="178425DC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exit group chats</w:t>
            </w:r>
          </w:p>
        </w:tc>
        <w:tc>
          <w:tcPr>
            <w:tcW w:w="897" w:type="dxa"/>
          </w:tcPr>
          <w:p w14:paraId="43AD18CD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629D4CEF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817D3B" w:rsidRPr="00F47A5C" w14:paraId="76B5A356" w14:textId="77777777" w:rsidTr="00184C85">
        <w:tc>
          <w:tcPr>
            <w:tcW w:w="1738" w:type="dxa"/>
          </w:tcPr>
          <w:p w14:paraId="45F0F29D" w14:textId="34B5A9F9" w:rsidR="00817D3B" w:rsidRPr="005011B0" w:rsidRDefault="00817D3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+-</w:t>
            </w:r>
          </w:p>
        </w:tc>
        <w:tc>
          <w:tcPr>
            <w:tcW w:w="3172" w:type="dxa"/>
          </w:tcPr>
          <w:p w14:paraId="479839A4" w14:textId="77777777" w:rsidR="00817D3B" w:rsidRPr="00F47A5C" w:rsidRDefault="00817D3B" w:rsidP="003A5EE9">
            <w:pPr>
              <w:rPr>
                <w:rFonts w:cstheme="minorHAnsi"/>
                <w:szCs w:val="24"/>
                <w:lang w:val="en-GB" w:eastAsia="en-US"/>
              </w:rPr>
            </w:pPr>
          </w:p>
        </w:tc>
        <w:tc>
          <w:tcPr>
            <w:tcW w:w="897" w:type="dxa"/>
          </w:tcPr>
          <w:p w14:paraId="35E822CB" w14:textId="77777777" w:rsidR="00817D3B" w:rsidRPr="00F47A5C" w:rsidRDefault="00817D3B" w:rsidP="003A5EE9">
            <w:pPr>
              <w:rPr>
                <w:rFonts w:cstheme="minorHAnsi"/>
                <w:szCs w:val="24"/>
                <w:lang w:val="en-GB" w:eastAsia="en-US"/>
              </w:rPr>
            </w:pPr>
          </w:p>
        </w:tc>
        <w:tc>
          <w:tcPr>
            <w:tcW w:w="4382" w:type="dxa"/>
          </w:tcPr>
          <w:p w14:paraId="258B93E6" w14:textId="77777777" w:rsidR="00817D3B" w:rsidRPr="00F47A5C" w:rsidRDefault="00817D3B" w:rsidP="003A5EE9">
            <w:pPr>
              <w:rPr>
                <w:rFonts w:cstheme="minorHAnsi"/>
                <w:szCs w:val="24"/>
                <w:lang w:val="en-GB" w:eastAsia="en-US"/>
              </w:rPr>
            </w:pPr>
          </w:p>
        </w:tc>
      </w:tr>
    </w:tbl>
    <w:p w14:paraId="78816FDB" w14:textId="77777777" w:rsidR="003A5EE9" w:rsidRPr="00F47A5C" w:rsidRDefault="003A5EE9" w:rsidP="003A5EE9">
      <w:pPr>
        <w:rPr>
          <w:rFonts w:cstheme="minorHAnsi"/>
          <w:szCs w:val="24"/>
          <w:lang w:val="en-GB" w:eastAsia="en-US"/>
        </w:rPr>
      </w:pPr>
    </w:p>
    <w:p w14:paraId="18AD2643" w14:textId="51491723" w:rsidR="009D6B13" w:rsidRDefault="009D6B13">
      <w:pPr>
        <w:spacing w:after="160" w:line="259" w:lineRule="auto"/>
        <w:rPr>
          <w:rFonts w:cstheme="minorHAnsi"/>
          <w:szCs w:val="24"/>
          <w:lang w:val="en-GB" w:eastAsia="en-US"/>
        </w:rPr>
      </w:pPr>
      <w:r>
        <w:rPr>
          <w:rFonts w:cstheme="minorHAnsi"/>
          <w:szCs w:val="24"/>
          <w:lang w:val="en-GB" w:eastAsia="en-US"/>
        </w:rPr>
        <w:br w:type="page"/>
      </w:r>
    </w:p>
    <w:p w14:paraId="7C098203" w14:textId="77777777" w:rsidR="001733F7" w:rsidRPr="00F47A5C" w:rsidRDefault="001733F7" w:rsidP="001733F7">
      <w:pPr>
        <w:rPr>
          <w:rFonts w:cstheme="minorHAnsi"/>
          <w:szCs w:val="24"/>
          <w:lang w:val="en-GB" w:eastAsia="en-US"/>
        </w:rPr>
      </w:pPr>
    </w:p>
    <w:p w14:paraId="45A19C00" w14:textId="77777777" w:rsidR="005842DE" w:rsidRPr="00F47A5C" w:rsidRDefault="003A5EE9" w:rsidP="004F687B">
      <w:pPr>
        <w:pStyle w:val="Heading1"/>
        <w:rPr>
          <w:rFonts w:asciiTheme="minorHAnsi" w:hAnsiTheme="minorHAnsi" w:cstheme="minorHAnsi"/>
          <w:szCs w:val="28"/>
        </w:rPr>
      </w:pPr>
      <w:bookmarkStart w:id="29" w:name="_Toc516207359"/>
      <w:r w:rsidRPr="00F47A5C">
        <w:rPr>
          <w:rFonts w:asciiTheme="minorHAnsi" w:hAnsiTheme="minorHAnsi" w:cstheme="minorHAnsi"/>
          <w:szCs w:val="28"/>
        </w:rPr>
        <w:t>Non-Functional Requirements</w:t>
      </w:r>
      <w:bookmarkEnd w:id="29"/>
    </w:p>
    <w:p w14:paraId="63EA86A9" w14:textId="77777777" w:rsidR="005842DE" w:rsidRPr="00F47A5C" w:rsidRDefault="005842DE" w:rsidP="009D03E5">
      <w:pPr>
        <w:rPr>
          <w:rFonts w:cstheme="minorHAnsi"/>
          <w:sz w:val="20"/>
          <w:lang w:val="en-GB" w:eastAsia="en-US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1414"/>
        <w:gridCol w:w="1416"/>
        <w:gridCol w:w="897"/>
        <w:gridCol w:w="6333"/>
      </w:tblGrid>
      <w:tr w:rsidR="00184C85" w:rsidRPr="00F47A5C" w14:paraId="434AA105" w14:textId="77777777" w:rsidTr="003550E8">
        <w:trPr>
          <w:jc w:val="center"/>
        </w:trPr>
        <w:tc>
          <w:tcPr>
            <w:tcW w:w="1414" w:type="dxa"/>
            <w:shd w:val="clear" w:color="auto" w:fill="FBE4D5" w:themeFill="accent2" w:themeFillTint="33"/>
          </w:tcPr>
          <w:p w14:paraId="373CF95B" w14:textId="77777777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Requirement ID</w:t>
            </w:r>
          </w:p>
        </w:tc>
        <w:tc>
          <w:tcPr>
            <w:tcW w:w="1416" w:type="dxa"/>
            <w:shd w:val="clear" w:color="auto" w:fill="FBE4D5" w:themeFill="accent2" w:themeFillTint="33"/>
          </w:tcPr>
          <w:p w14:paraId="147B71EB" w14:textId="0E265B08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Requirement Category</w:t>
            </w:r>
          </w:p>
        </w:tc>
        <w:tc>
          <w:tcPr>
            <w:tcW w:w="897" w:type="dxa"/>
            <w:shd w:val="clear" w:color="auto" w:fill="FBE4D5" w:themeFill="accent2" w:themeFillTint="33"/>
          </w:tcPr>
          <w:p w14:paraId="4323365C" w14:textId="5ECB5D03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Priority</w:t>
            </w:r>
          </w:p>
        </w:tc>
        <w:tc>
          <w:tcPr>
            <w:tcW w:w="6333" w:type="dxa"/>
            <w:shd w:val="clear" w:color="auto" w:fill="FBE4D5" w:themeFill="accent2" w:themeFillTint="33"/>
          </w:tcPr>
          <w:p w14:paraId="3936EA7B" w14:textId="27DCF0CA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Description</w:t>
            </w:r>
          </w:p>
        </w:tc>
      </w:tr>
      <w:tr w:rsidR="00184C85" w:rsidRPr="00F47A5C" w14:paraId="4CC1D7D4" w14:textId="77777777" w:rsidTr="003550E8">
        <w:trPr>
          <w:jc w:val="center"/>
        </w:trPr>
        <w:tc>
          <w:tcPr>
            <w:tcW w:w="1414" w:type="dxa"/>
          </w:tcPr>
          <w:p w14:paraId="21100BF1" w14:textId="2FD64153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1</w:t>
            </w:r>
          </w:p>
        </w:tc>
        <w:tc>
          <w:tcPr>
            <w:tcW w:w="1416" w:type="dxa"/>
          </w:tcPr>
          <w:p w14:paraId="1E95F269" w14:textId="707EFD52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 xml:space="preserve">Performance </w:t>
            </w:r>
          </w:p>
        </w:tc>
        <w:tc>
          <w:tcPr>
            <w:tcW w:w="897" w:type="dxa"/>
          </w:tcPr>
          <w:p w14:paraId="68D8293B" w14:textId="5004DBF2" w:rsidR="00184C85" w:rsidRPr="00F47A5C" w:rsidRDefault="00AD37D4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H</w:t>
            </w:r>
            <w:r w:rsidR="00184C85" w:rsidRPr="00F47A5C">
              <w:rPr>
                <w:rFonts w:cstheme="minorHAnsi"/>
                <w:szCs w:val="24"/>
                <w:lang w:val="en-GB" w:eastAsia="en-US"/>
              </w:rPr>
              <w:t>igh</w:t>
            </w:r>
          </w:p>
        </w:tc>
        <w:tc>
          <w:tcPr>
            <w:tcW w:w="6333" w:type="dxa"/>
          </w:tcPr>
          <w:p w14:paraId="7FA6EF31" w14:textId="55BDC086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System should load Home Page in 5 – 8 seconds</w:t>
            </w:r>
          </w:p>
        </w:tc>
      </w:tr>
      <w:tr w:rsidR="00184C85" w:rsidRPr="00F47A5C" w14:paraId="2E076D09" w14:textId="77777777" w:rsidTr="003550E8">
        <w:trPr>
          <w:jc w:val="center"/>
        </w:trPr>
        <w:tc>
          <w:tcPr>
            <w:tcW w:w="1414" w:type="dxa"/>
          </w:tcPr>
          <w:p w14:paraId="4381C2B2" w14:textId="70321E29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2</w:t>
            </w:r>
          </w:p>
        </w:tc>
        <w:tc>
          <w:tcPr>
            <w:tcW w:w="1416" w:type="dxa"/>
          </w:tcPr>
          <w:p w14:paraId="7699696B" w14:textId="051BD9F9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 xml:space="preserve">Access Security </w:t>
            </w:r>
          </w:p>
        </w:tc>
        <w:tc>
          <w:tcPr>
            <w:tcW w:w="897" w:type="dxa"/>
          </w:tcPr>
          <w:p w14:paraId="2E4F12A6" w14:textId="5DDB6F09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6333" w:type="dxa"/>
          </w:tcPr>
          <w:p w14:paraId="641708F8" w14:textId="010D42AB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The System should not allow anonymous users access. All users should register.</w:t>
            </w:r>
          </w:p>
        </w:tc>
      </w:tr>
      <w:tr w:rsidR="00184C85" w:rsidRPr="00F47A5C" w14:paraId="5C6D1405" w14:textId="77777777" w:rsidTr="003550E8">
        <w:trPr>
          <w:jc w:val="center"/>
        </w:trPr>
        <w:tc>
          <w:tcPr>
            <w:tcW w:w="1414" w:type="dxa"/>
          </w:tcPr>
          <w:p w14:paraId="6DEEAFC8" w14:textId="4DBBFCC9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3</w:t>
            </w:r>
          </w:p>
        </w:tc>
        <w:tc>
          <w:tcPr>
            <w:tcW w:w="1416" w:type="dxa"/>
          </w:tcPr>
          <w:p w14:paraId="77C2D07F" w14:textId="2BBCDA97" w:rsidR="00184C85" w:rsidRPr="00F47A5C" w:rsidRDefault="003550E8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 xml:space="preserve">Segregation of Duties </w:t>
            </w:r>
          </w:p>
        </w:tc>
        <w:tc>
          <w:tcPr>
            <w:tcW w:w="897" w:type="dxa"/>
          </w:tcPr>
          <w:p w14:paraId="3880769E" w14:textId="463F90D3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6333" w:type="dxa"/>
          </w:tcPr>
          <w:p w14:paraId="78DA90BA" w14:textId="00BBD855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The System should be secure and have capabilities to segregate duties. Staff Members and Stakeholders should not have the same access to the system.</w:t>
            </w:r>
          </w:p>
        </w:tc>
      </w:tr>
      <w:tr w:rsidR="00184C85" w:rsidRPr="00F47A5C" w14:paraId="0C0BB5B5" w14:textId="77777777" w:rsidTr="003550E8">
        <w:trPr>
          <w:jc w:val="center"/>
        </w:trPr>
        <w:tc>
          <w:tcPr>
            <w:tcW w:w="1414" w:type="dxa"/>
          </w:tcPr>
          <w:p w14:paraId="5FA5FA0D" w14:textId="3FDD8875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4</w:t>
            </w:r>
          </w:p>
        </w:tc>
        <w:tc>
          <w:tcPr>
            <w:tcW w:w="1416" w:type="dxa"/>
          </w:tcPr>
          <w:p w14:paraId="41F958C9" w14:textId="3F138BED" w:rsidR="00184C85" w:rsidRPr="00F47A5C" w:rsidRDefault="003550E8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 xml:space="preserve">System Availability </w:t>
            </w:r>
          </w:p>
        </w:tc>
        <w:tc>
          <w:tcPr>
            <w:tcW w:w="897" w:type="dxa"/>
          </w:tcPr>
          <w:p w14:paraId="222E9D86" w14:textId="0FA3BF5A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6333" w:type="dxa"/>
          </w:tcPr>
          <w:p w14:paraId="7D76B6AF" w14:textId="23854164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System Uptime should be 99.98 %. The 0.02 is take into account maintenance and support to be conducted on the system.</w:t>
            </w:r>
          </w:p>
        </w:tc>
      </w:tr>
      <w:tr w:rsidR="00184C85" w:rsidRPr="00F47A5C" w14:paraId="205707E4" w14:textId="77777777" w:rsidTr="003550E8">
        <w:trPr>
          <w:jc w:val="center"/>
        </w:trPr>
        <w:tc>
          <w:tcPr>
            <w:tcW w:w="1414" w:type="dxa"/>
          </w:tcPr>
          <w:p w14:paraId="38469714" w14:textId="30C8B763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5</w:t>
            </w:r>
          </w:p>
        </w:tc>
        <w:tc>
          <w:tcPr>
            <w:tcW w:w="1416" w:type="dxa"/>
          </w:tcPr>
          <w:p w14:paraId="63836EAC" w14:textId="77777777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</w:p>
        </w:tc>
        <w:tc>
          <w:tcPr>
            <w:tcW w:w="897" w:type="dxa"/>
          </w:tcPr>
          <w:p w14:paraId="38A36C64" w14:textId="17F0AB3A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6333" w:type="dxa"/>
          </w:tcPr>
          <w:p w14:paraId="071EA832" w14:textId="54B4624A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The System should have a look and feel that is aligned with Services SETA’s CI.</w:t>
            </w:r>
          </w:p>
        </w:tc>
      </w:tr>
    </w:tbl>
    <w:p w14:paraId="45D67212" w14:textId="77777777" w:rsidR="002775A5" w:rsidRPr="00F47A5C" w:rsidRDefault="002775A5" w:rsidP="009D03E5">
      <w:pPr>
        <w:rPr>
          <w:rFonts w:cstheme="minorHAnsi"/>
          <w:sz w:val="20"/>
          <w:lang w:val="en-GB" w:eastAsia="en-US"/>
        </w:rPr>
      </w:pPr>
    </w:p>
    <w:p w14:paraId="4EE30361" w14:textId="77777777" w:rsidR="000A4B47" w:rsidRPr="00F47A5C" w:rsidRDefault="000A4B47" w:rsidP="009D03E5">
      <w:pPr>
        <w:rPr>
          <w:rFonts w:cstheme="minorHAnsi"/>
          <w:sz w:val="20"/>
          <w:lang w:val="en-GB" w:eastAsia="en-US"/>
        </w:rPr>
      </w:pPr>
    </w:p>
    <w:p w14:paraId="76057282" w14:textId="77777777" w:rsidR="000A4B47" w:rsidRPr="00F47A5C" w:rsidRDefault="000A4B47" w:rsidP="009D03E5">
      <w:pPr>
        <w:rPr>
          <w:rFonts w:cstheme="minorHAnsi"/>
          <w:sz w:val="20"/>
          <w:lang w:val="en-GB" w:eastAsia="en-US"/>
        </w:rPr>
      </w:pPr>
    </w:p>
    <w:p w14:paraId="037514EE" w14:textId="18613977" w:rsidR="003C3604" w:rsidRPr="00F47A5C" w:rsidRDefault="003C3604" w:rsidP="003C3604">
      <w:pPr>
        <w:pStyle w:val="Heading1"/>
        <w:rPr>
          <w:rFonts w:asciiTheme="minorHAnsi" w:hAnsiTheme="minorHAnsi" w:cstheme="minorHAnsi"/>
          <w:szCs w:val="28"/>
        </w:rPr>
      </w:pPr>
      <w:bookmarkStart w:id="30" w:name="_Toc516207360"/>
      <w:r w:rsidRPr="00F47A5C">
        <w:rPr>
          <w:rFonts w:asciiTheme="minorHAnsi" w:hAnsiTheme="minorHAnsi" w:cstheme="minorHAnsi"/>
          <w:szCs w:val="28"/>
        </w:rPr>
        <w:t>business rules</w:t>
      </w:r>
      <w:bookmarkEnd w:id="30"/>
      <w:r w:rsidRPr="00F47A5C">
        <w:rPr>
          <w:rFonts w:asciiTheme="minorHAnsi" w:hAnsiTheme="minorHAnsi" w:cstheme="minorHAnsi"/>
          <w:szCs w:val="28"/>
        </w:rPr>
        <w:t xml:space="preserve"> </w:t>
      </w:r>
      <w:r w:rsidR="003550E8">
        <w:rPr>
          <w:rFonts w:asciiTheme="minorHAnsi" w:hAnsiTheme="minorHAnsi" w:cstheme="minorHAnsi"/>
          <w:szCs w:val="28"/>
        </w:rPr>
        <w:t xml:space="preserve"> </w:t>
      </w:r>
      <w:r w:rsidRPr="00F47A5C">
        <w:rPr>
          <w:rFonts w:asciiTheme="minorHAnsi" w:hAnsiTheme="minorHAnsi" w:cstheme="minorHAnsi"/>
          <w:szCs w:val="28"/>
        </w:rPr>
        <w:t xml:space="preserve"> </w:t>
      </w:r>
      <w:r w:rsidRPr="00F47A5C">
        <w:rPr>
          <w:rFonts w:asciiTheme="minorHAnsi" w:hAnsiTheme="minorHAnsi" w:cstheme="minorHAnsi"/>
          <w:szCs w:val="28"/>
        </w:rPr>
        <w:br/>
      </w:r>
    </w:p>
    <w:p w14:paraId="225D719B" w14:textId="75535966" w:rsidR="003C3604" w:rsidRPr="00184C85" w:rsidRDefault="00184C85" w:rsidP="00184C85">
      <w:pPr>
        <w:rPr>
          <w:rFonts w:cstheme="minorHAnsi"/>
          <w:lang w:val="en-GB"/>
        </w:rPr>
      </w:pPr>
      <w:r w:rsidRPr="00CD6299">
        <w:rPr>
          <w:rFonts w:cstheme="minorHAnsi"/>
          <w:highlight w:val="cyan"/>
          <w:lang w:val="en-GB"/>
        </w:rPr>
        <w:t>The Table below lists and describes the applicable business rules: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br/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1089"/>
        <w:gridCol w:w="1884"/>
        <w:gridCol w:w="2693"/>
        <w:gridCol w:w="4394"/>
      </w:tblGrid>
      <w:tr w:rsidR="00184C85" w:rsidRPr="00184C85" w14:paraId="7D816D5A" w14:textId="77777777" w:rsidTr="003550E8">
        <w:trPr>
          <w:tblHeader/>
        </w:trPr>
        <w:tc>
          <w:tcPr>
            <w:tcW w:w="541" w:type="pct"/>
            <w:shd w:val="clear" w:color="auto" w:fill="FBE4D5" w:themeFill="accent2" w:themeFillTint="33"/>
          </w:tcPr>
          <w:p w14:paraId="76F04749" w14:textId="2A4A5075" w:rsidR="00184C85" w:rsidRPr="00184C85" w:rsidRDefault="00184C85" w:rsidP="00403F40">
            <w:pPr>
              <w:rPr>
                <w:rFonts w:cstheme="minorHAnsi"/>
                <w:b/>
              </w:rPr>
            </w:pPr>
            <w:r w:rsidRPr="00184C85">
              <w:rPr>
                <w:rFonts w:cstheme="minorHAnsi"/>
                <w:b/>
              </w:rPr>
              <w:t>Rule ID</w:t>
            </w:r>
          </w:p>
        </w:tc>
        <w:tc>
          <w:tcPr>
            <w:tcW w:w="936" w:type="pct"/>
            <w:shd w:val="clear" w:color="auto" w:fill="FBE4D5" w:themeFill="accent2" w:themeFillTint="33"/>
          </w:tcPr>
          <w:p w14:paraId="7AEBA025" w14:textId="7CB8C730" w:rsidR="00184C85" w:rsidRPr="00184C85" w:rsidRDefault="00184C85" w:rsidP="00184C85">
            <w:pPr>
              <w:ind w:right="-250"/>
              <w:rPr>
                <w:rFonts w:cstheme="minorHAnsi"/>
                <w:b/>
              </w:rPr>
            </w:pPr>
            <w:r w:rsidRPr="00184C85">
              <w:rPr>
                <w:rFonts w:cstheme="minorHAnsi"/>
                <w:b/>
              </w:rPr>
              <w:t xml:space="preserve">Traceability to FR </w:t>
            </w:r>
          </w:p>
        </w:tc>
        <w:tc>
          <w:tcPr>
            <w:tcW w:w="1338" w:type="pct"/>
            <w:shd w:val="clear" w:color="auto" w:fill="FBE4D5" w:themeFill="accent2" w:themeFillTint="33"/>
          </w:tcPr>
          <w:p w14:paraId="3C6BA98C" w14:textId="77777777" w:rsidR="00184C85" w:rsidRPr="00184C85" w:rsidRDefault="00184C85" w:rsidP="00403F40">
            <w:pPr>
              <w:rPr>
                <w:rFonts w:cstheme="minorHAnsi"/>
                <w:b/>
              </w:rPr>
            </w:pPr>
            <w:r w:rsidRPr="00184C85">
              <w:rPr>
                <w:rFonts w:cstheme="minorHAnsi"/>
                <w:b/>
              </w:rPr>
              <w:t>Business Rule</w:t>
            </w:r>
          </w:p>
        </w:tc>
        <w:tc>
          <w:tcPr>
            <w:tcW w:w="2184" w:type="pct"/>
            <w:shd w:val="clear" w:color="auto" w:fill="FBE4D5" w:themeFill="accent2" w:themeFillTint="33"/>
          </w:tcPr>
          <w:p w14:paraId="09542E50" w14:textId="77777777" w:rsidR="00184C85" w:rsidRPr="00184C85" w:rsidRDefault="00184C85" w:rsidP="00403F40">
            <w:pPr>
              <w:rPr>
                <w:rFonts w:cstheme="minorHAnsi"/>
                <w:b/>
              </w:rPr>
            </w:pPr>
            <w:r w:rsidRPr="00184C85">
              <w:rPr>
                <w:rFonts w:cstheme="minorHAnsi"/>
                <w:b/>
              </w:rPr>
              <w:t>Rule Description</w:t>
            </w:r>
          </w:p>
        </w:tc>
      </w:tr>
      <w:tr w:rsidR="00184C85" w:rsidRPr="002C2564" w14:paraId="10E75374" w14:textId="77777777" w:rsidTr="003550E8">
        <w:trPr>
          <w:trHeight w:val="397"/>
        </w:trPr>
        <w:tc>
          <w:tcPr>
            <w:tcW w:w="541" w:type="pct"/>
          </w:tcPr>
          <w:p w14:paraId="694D2209" w14:textId="77777777" w:rsidR="00184C85" w:rsidRPr="002C2564" w:rsidRDefault="00184C85" w:rsidP="00403F40">
            <w:pPr>
              <w:rPr>
                <w:rFonts w:cstheme="minorHAnsi"/>
              </w:rPr>
            </w:pPr>
            <w:r w:rsidRPr="002C2564">
              <w:rPr>
                <w:rFonts w:cstheme="minorHAnsi"/>
              </w:rPr>
              <w:t>R001</w:t>
            </w:r>
          </w:p>
        </w:tc>
        <w:tc>
          <w:tcPr>
            <w:tcW w:w="936" w:type="pct"/>
          </w:tcPr>
          <w:p w14:paraId="4F1F955A" w14:textId="36FC03F4" w:rsidR="00184C85" w:rsidRPr="0052152F" w:rsidRDefault="00184C85" w:rsidP="00403F40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</w:p>
        </w:tc>
        <w:tc>
          <w:tcPr>
            <w:tcW w:w="1338" w:type="pct"/>
          </w:tcPr>
          <w:p w14:paraId="09B16E9F" w14:textId="37ACEA93" w:rsidR="00184C85" w:rsidRPr="002C2564" w:rsidRDefault="00301474" w:rsidP="00403F40">
            <w:pPr>
              <w:rPr>
                <w:rFonts w:cstheme="minorHAnsi"/>
              </w:rPr>
            </w:pPr>
            <w:r>
              <w:rPr>
                <w:rFonts w:cstheme="minorHAnsi"/>
              </w:rPr>
              <w:t>Message Delivery Confirmations</w:t>
            </w:r>
          </w:p>
        </w:tc>
        <w:tc>
          <w:tcPr>
            <w:tcW w:w="2184" w:type="pct"/>
          </w:tcPr>
          <w:p w14:paraId="76ED83D4" w14:textId="7A4634FD" w:rsidR="00184C85" w:rsidRPr="002C2564" w:rsidRDefault="00992716" w:rsidP="00403F40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Functionality must be provided to track all the communication that has been sent to stakeholders</w:t>
            </w:r>
          </w:p>
        </w:tc>
      </w:tr>
      <w:tr w:rsidR="00992716" w:rsidRPr="002C2564" w14:paraId="080B1874" w14:textId="77777777" w:rsidTr="003550E8">
        <w:trPr>
          <w:trHeight w:val="397"/>
        </w:trPr>
        <w:tc>
          <w:tcPr>
            <w:tcW w:w="541" w:type="pct"/>
          </w:tcPr>
          <w:p w14:paraId="465CE738" w14:textId="77777777" w:rsidR="00992716" w:rsidRPr="002C2564" w:rsidRDefault="00992716" w:rsidP="00403F40">
            <w:pPr>
              <w:rPr>
                <w:rFonts w:cstheme="minorHAnsi"/>
              </w:rPr>
            </w:pPr>
          </w:p>
        </w:tc>
        <w:tc>
          <w:tcPr>
            <w:tcW w:w="936" w:type="pct"/>
          </w:tcPr>
          <w:p w14:paraId="751F1FF7" w14:textId="77777777" w:rsidR="00992716" w:rsidRDefault="00992716" w:rsidP="00403F40">
            <w:pPr>
              <w:rPr>
                <w:rFonts w:cstheme="minorHAnsi"/>
              </w:rPr>
            </w:pPr>
          </w:p>
        </w:tc>
        <w:tc>
          <w:tcPr>
            <w:tcW w:w="1338" w:type="pct"/>
          </w:tcPr>
          <w:p w14:paraId="461A31A7" w14:textId="77777777" w:rsidR="00992716" w:rsidRDefault="00992716" w:rsidP="00403F40">
            <w:pPr>
              <w:rPr>
                <w:rFonts w:cstheme="minorHAnsi"/>
              </w:rPr>
            </w:pPr>
          </w:p>
        </w:tc>
        <w:tc>
          <w:tcPr>
            <w:tcW w:w="2184" w:type="pct"/>
          </w:tcPr>
          <w:p w14:paraId="75EFB54C" w14:textId="77777777" w:rsidR="00992716" w:rsidRDefault="00992716" w:rsidP="00403F40">
            <w:pPr>
              <w:rPr>
                <w:rFonts w:cstheme="minorHAnsi"/>
              </w:rPr>
            </w:pPr>
          </w:p>
        </w:tc>
      </w:tr>
    </w:tbl>
    <w:p w14:paraId="4A06D000" w14:textId="77777777" w:rsidR="000A4B47" w:rsidRPr="00F47A5C" w:rsidRDefault="000A4B47" w:rsidP="009D03E5">
      <w:pPr>
        <w:rPr>
          <w:rFonts w:cstheme="minorHAnsi"/>
          <w:sz w:val="20"/>
          <w:lang w:val="en-GB" w:eastAsia="en-US"/>
        </w:rPr>
      </w:pPr>
    </w:p>
    <w:p w14:paraId="026663B3" w14:textId="1999A048" w:rsidR="00184C85" w:rsidRDefault="00184C85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 w:type="page"/>
      </w:r>
    </w:p>
    <w:p w14:paraId="35A6B84F" w14:textId="77777777" w:rsidR="000A4B47" w:rsidRPr="00F47A5C" w:rsidRDefault="000A4B47" w:rsidP="009D03E5">
      <w:pPr>
        <w:rPr>
          <w:rFonts w:cstheme="minorHAnsi"/>
          <w:sz w:val="20"/>
          <w:lang w:val="en-GB" w:eastAsia="en-US"/>
        </w:rPr>
      </w:pPr>
    </w:p>
    <w:p w14:paraId="2D0B7962" w14:textId="77777777" w:rsidR="000A4B47" w:rsidRPr="00F47A5C" w:rsidRDefault="000A4B47" w:rsidP="009D03E5">
      <w:pPr>
        <w:rPr>
          <w:rFonts w:cstheme="minorHAnsi"/>
          <w:sz w:val="20"/>
          <w:lang w:val="en-GB" w:eastAsia="en-US"/>
        </w:rPr>
      </w:pPr>
    </w:p>
    <w:p w14:paraId="2C3C76A7" w14:textId="57F9737B" w:rsidR="002775A5" w:rsidRPr="00F47A5C" w:rsidRDefault="00F81963" w:rsidP="009D03E5">
      <w:pPr>
        <w:pStyle w:val="Heading1"/>
        <w:rPr>
          <w:rFonts w:asciiTheme="minorHAnsi" w:hAnsiTheme="minorHAnsi" w:cstheme="minorHAnsi"/>
          <w:szCs w:val="28"/>
        </w:rPr>
      </w:pPr>
      <w:r w:rsidRPr="00F47A5C">
        <w:rPr>
          <w:rFonts w:asciiTheme="minorHAnsi" w:hAnsiTheme="minorHAnsi" w:cstheme="minorHAnsi"/>
          <w:szCs w:val="28"/>
        </w:rPr>
        <w:t xml:space="preserve"> </w:t>
      </w:r>
      <w:bookmarkStart w:id="31" w:name="_Toc516207361"/>
      <w:r w:rsidRPr="00F47A5C">
        <w:rPr>
          <w:rFonts w:asciiTheme="minorHAnsi" w:hAnsiTheme="minorHAnsi" w:cstheme="minorHAnsi"/>
          <w:szCs w:val="28"/>
        </w:rPr>
        <w:t>system features</w:t>
      </w:r>
      <w:bookmarkEnd w:id="31"/>
    </w:p>
    <w:p w14:paraId="26A0AB2D" w14:textId="77777777" w:rsidR="00ED2CF9" w:rsidRPr="00F47A5C" w:rsidRDefault="00ED2CF9" w:rsidP="00ED2CF9">
      <w:pPr>
        <w:rPr>
          <w:rFonts w:cstheme="minorHAnsi"/>
          <w:sz w:val="20"/>
          <w:lang w:val="en-GB" w:eastAsia="en-US"/>
        </w:rPr>
      </w:pPr>
    </w:p>
    <w:p w14:paraId="7CD3B443" w14:textId="18BD1965" w:rsidR="00661DD1" w:rsidRPr="00F47A5C" w:rsidRDefault="00820E8B" w:rsidP="00661DD1">
      <w:pPr>
        <w:rPr>
          <w:rFonts w:cstheme="minorHAnsi"/>
          <w:szCs w:val="24"/>
          <w:lang w:val="en-GB" w:eastAsia="en-US"/>
        </w:rPr>
      </w:pPr>
      <w:r w:rsidRPr="00F47A5C">
        <w:rPr>
          <w:rFonts w:cstheme="minorHAnsi"/>
          <w:szCs w:val="24"/>
          <w:lang w:val="en-GB" w:eastAsia="en-US"/>
        </w:rPr>
        <w:t xml:space="preserve">The diagram below shows a list of </w:t>
      </w:r>
      <w:r w:rsidR="00F81963" w:rsidRPr="00F47A5C">
        <w:rPr>
          <w:rFonts w:cstheme="minorHAnsi"/>
          <w:szCs w:val="24"/>
          <w:lang w:val="en-GB" w:eastAsia="en-US"/>
        </w:rPr>
        <w:t>features</w:t>
      </w:r>
      <w:r w:rsidRPr="00F47A5C">
        <w:rPr>
          <w:rFonts w:cstheme="minorHAnsi"/>
          <w:szCs w:val="24"/>
          <w:lang w:val="en-GB" w:eastAsia="en-US"/>
        </w:rPr>
        <w:t xml:space="preserve"> to be developed </w:t>
      </w:r>
      <w:r w:rsidR="002E58DE">
        <w:rPr>
          <w:rFonts w:cstheme="minorHAnsi"/>
          <w:szCs w:val="24"/>
          <w:lang w:val="en-GB" w:eastAsia="en-US"/>
        </w:rPr>
        <w:t>for the solution</w:t>
      </w:r>
      <w:r w:rsidR="00184C85" w:rsidRPr="00F47A5C">
        <w:rPr>
          <w:rFonts w:cstheme="minorHAnsi"/>
          <w:szCs w:val="24"/>
          <w:lang w:val="en-GB" w:eastAsia="en-US"/>
        </w:rPr>
        <w:t>:</w:t>
      </w:r>
    </w:p>
    <w:p w14:paraId="60B76327" w14:textId="77777777" w:rsidR="002775A5" w:rsidRPr="00F47A5C" w:rsidRDefault="000A4B47" w:rsidP="009D03E5">
      <w:pPr>
        <w:jc w:val="center"/>
        <w:rPr>
          <w:rFonts w:cstheme="minorHAnsi"/>
          <w:sz w:val="20"/>
          <w:lang w:val="en-GB" w:eastAsia="en-US"/>
        </w:rPr>
      </w:pPr>
      <w:r w:rsidRPr="00F47A5C">
        <w:rPr>
          <w:rFonts w:cstheme="minorHAnsi"/>
          <w:noProof/>
          <w:sz w:val="20"/>
          <w:lang w:val="en-US" w:eastAsia="en-US"/>
        </w:rPr>
        <w:drawing>
          <wp:inline distT="0" distB="0" distL="0" distR="0" wp14:anchorId="32080620" wp14:editId="54CEAD2D">
            <wp:extent cx="6404610" cy="2462692"/>
            <wp:effectExtent l="38100" t="38100" r="34290" b="3302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92" b="-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2462692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714DF0" w14:textId="2B16DEF1" w:rsidR="00363F56" w:rsidRDefault="00363F56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 w:type="page"/>
      </w:r>
    </w:p>
    <w:p w14:paraId="0C50F238" w14:textId="42046E37" w:rsidR="005B7578" w:rsidRPr="00CF0724" w:rsidRDefault="005B7578" w:rsidP="005B7578">
      <w:pPr>
        <w:pStyle w:val="Heading1"/>
        <w:rPr>
          <w:rFonts w:asciiTheme="minorHAnsi" w:hAnsiTheme="minorHAnsi" w:cstheme="minorHAnsi"/>
          <w:sz w:val="22"/>
        </w:rPr>
      </w:pPr>
      <w:bookmarkStart w:id="32" w:name="_Toc516207362"/>
      <w:r w:rsidRPr="00CF0724">
        <w:rPr>
          <w:rFonts w:asciiTheme="minorHAnsi" w:hAnsiTheme="minorHAnsi" w:cstheme="minorHAnsi"/>
          <w:sz w:val="22"/>
        </w:rPr>
        <w:t xml:space="preserve">use case </w:t>
      </w:r>
      <w:r w:rsidR="00CF0724" w:rsidRPr="00CF0724">
        <w:rPr>
          <w:rFonts w:asciiTheme="minorHAnsi" w:hAnsiTheme="minorHAnsi" w:cstheme="minorHAnsi"/>
          <w:sz w:val="22"/>
        </w:rPr>
        <w:t>Model</w:t>
      </w:r>
      <w:r w:rsidR="001C6E2D">
        <w:rPr>
          <w:rFonts w:asciiTheme="minorHAnsi" w:hAnsiTheme="minorHAnsi" w:cstheme="minorHAnsi"/>
          <w:sz w:val="22"/>
        </w:rPr>
        <w:t>s</w:t>
      </w:r>
      <w:bookmarkEnd w:id="32"/>
      <w:r w:rsidRPr="00CF0724">
        <w:rPr>
          <w:rFonts w:asciiTheme="minorHAnsi" w:hAnsiTheme="minorHAnsi" w:cstheme="minorHAnsi"/>
          <w:sz w:val="22"/>
        </w:rPr>
        <w:t xml:space="preserve"> </w:t>
      </w:r>
    </w:p>
    <w:p w14:paraId="4E8B0493" w14:textId="77777777" w:rsidR="005B7578" w:rsidRPr="00F47A5C" w:rsidRDefault="005B7578" w:rsidP="005B7578">
      <w:pPr>
        <w:rPr>
          <w:rFonts w:cstheme="minorHAnsi"/>
          <w:sz w:val="20"/>
          <w:lang w:val="en-GB" w:eastAsia="en-US"/>
        </w:rPr>
      </w:pPr>
    </w:p>
    <w:p w14:paraId="695FF780" w14:textId="3ECA76BC" w:rsidR="002775A5" w:rsidRPr="00CF0724" w:rsidRDefault="00363F56" w:rsidP="00CF0724">
      <w:pPr>
        <w:pStyle w:val="Heading2"/>
        <w:rPr>
          <w:rFonts w:asciiTheme="minorHAnsi" w:hAnsiTheme="minorHAnsi" w:cstheme="minorHAnsi"/>
          <w:sz w:val="20"/>
        </w:rPr>
      </w:pPr>
      <w:bookmarkStart w:id="33" w:name="_Toc516207363"/>
      <w:r>
        <w:rPr>
          <w:rFonts w:asciiTheme="minorHAnsi" w:hAnsiTheme="minorHAnsi" w:cstheme="minorHAnsi"/>
          <w:sz w:val="20"/>
        </w:rPr>
        <w:t>User account management</w:t>
      </w:r>
      <w:bookmarkEnd w:id="33"/>
      <w:r>
        <w:rPr>
          <w:rFonts w:asciiTheme="minorHAnsi" w:hAnsiTheme="minorHAnsi" w:cstheme="minorHAnsi"/>
          <w:sz w:val="20"/>
        </w:rPr>
        <w:t xml:space="preserve"> </w:t>
      </w:r>
    </w:p>
    <w:p w14:paraId="21A6C78A" w14:textId="77777777" w:rsidR="00E80845" w:rsidRDefault="00E80845" w:rsidP="00E80845">
      <w:pPr>
        <w:rPr>
          <w:rFonts w:cstheme="minorHAnsi"/>
          <w:sz w:val="20"/>
          <w:lang w:val="en-GB" w:eastAsia="en-US"/>
        </w:rPr>
      </w:pPr>
    </w:p>
    <w:p w14:paraId="46962461" w14:textId="7B30050F" w:rsidR="00363F56" w:rsidRPr="001C6E2D" w:rsidRDefault="00363F56" w:rsidP="00363F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1C6E2D">
        <w:rPr>
          <w:rFonts w:asciiTheme="minorHAnsi" w:hAnsiTheme="minorHAnsi" w:cstheme="minorHAnsi"/>
          <w:b/>
        </w:rPr>
        <w:t>Use Case List</w:t>
      </w:r>
      <w:r w:rsidR="001C6E2D">
        <w:rPr>
          <w:rFonts w:asciiTheme="minorHAnsi" w:hAnsiTheme="minorHAnsi" w:cstheme="minorHAnsi"/>
          <w:b/>
        </w:rPr>
        <w:t>:</w:t>
      </w:r>
    </w:p>
    <w:p w14:paraId="031F1751" w14:textId="77777777" w:rsidR="00363F56" w:rsidRPr="00363F56" w:rsidRDefault="00363F56" w:rsidP="00363F56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363F56" w:rsidRPr="008576CF" w14:paraId="63382607" w14:textId="77777777" w:rsidTr="00FD7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F58F77E" w14:textId="0F80B46C" w:rsidR="00363F56" w:rsidRPr="008576CF" w:rsidRDefault="00363F56" w:rsidP="00363F56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31B6561" w14:textId="579658D7" w:rsidR="00363F56" w:rsidRPr="008576CF" w:rsidRDefault="00363F56" w:rsidP="00363F5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D0D1474" w14:textId="3DDB267E" w:rsidR="00363F56" w:rsidRPr="008576CF" w:rsidRDefault="00363F56" w:rsidP="00363F5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9D6744A" w14:textId="1B608951" w:rsidR="00363F56" w:rsidRPr="008576CF" w:rsidRDefault="00363F56" w:rsidP="00363F5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363F56" w:rsidRPr="00F47A5C" w14:paraId="0496E0B1" w14:textId="77777777" w:rsidTr="00F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FF0E7"/>
          </w:tcPr>
          <w:p w14:paraId="50CD8A0D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UCA-01</w:t>
            </w:r>
          </w:p>
        </w:tc>
        <w:tc>
          <w:tcPr>
            <w:tcW w:w="1982" w:type="dxa"/>
            <w:shd w:val="clear" w:color="auto" w:fill="auto"/>
          </w:tcPr>
          <w:p w14:paraId="7835FEF8" w14:textId="77777777" w:rsidR="00363F56" w:rsidRPr="00363F56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Register as User</w:t>
            </w:r>
          </w:p>
        </w:tc>
        <w:tc>
          <w:tcPr>
            <w:tcW w:w="3972" w:type="dxa"/>
            <w:shd w:val="clear" w:color="auto" w:fill="auto"/>
          </w:tcPr>
          <w:p w14:paraId="4A835FA9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 xml:space="preserve">Users registers themselves online. </w:t>
            </w:r>
          </w:p>
        </w:tc>
        <w:tc>
          <w:tcPr>
            <w:tcW w:w="2268" w:type="dxa"/>
            <w:shd w:val="clear" w:color="auto" w:fill="auto"/>
          </w:tcPr>
          <w:p w14:paraId="2CF9C211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363F56" w:rsidRPr="00F47A5C" w14:paraId="3BDF82BD" w14:textId="77777777" w:rsidTr="00FD7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FF0E7"/>
          </w:tcPr>
          <w:p w14:paraId="2B36A9F6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UCA-02</w:t>
            </w:r>
          </w:p>
        </w:tc>
        <w:tc>
          <w:tcPr>
            <w:tcW w:w="1982" w:type="dxa"/>
            <w:shd w:val="clear" w:color="auto" w:fill="auto"/>
          </w:tcPr>
          <w:p w14:paraId="6B231D07" w14:textId="77777777" w:rsidR="00363F56" w:rsidRPr="00363F56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Activate Account</w:t>
            </w:r>
          </w:p>
        </w:tc>
        <w:tc>
          <w:tcPr>
            <w:tcW w:w="3972" w:type="dxa"/>
            <w:shd w:val="clear" w:color="auto" w:fill="auto"/>
          </w:tcPr>
          <w:p w14:paraId="3D1D8D81" w14:textId="77777777" w:rsidR="00363F56" w:rsidRPr="00F47A5C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clicks on an Email to activate their online account.</w:t>
            </w:r>
          </w:p>
        </w:tc>
        <w:tc>
          <w:tcPr>
            <w:tcW w:w="2268" w:type="dxa"/>
            <w:shd w:val="clear" w:color="auto" w:fill="auto"/>
          </w:tcPr>
          <w:p w14:paraId="31CA605C" w14:textId="77777777" w:rsidR="00363F56" w:rsidRPr="00F47A5C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363F56" w:rsidRPr="00F47A5C" w14:paraId="2F6BD9B0" w14:textId="77777777" w:rsidTr="00F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FF0E7"/>
          </w:tcPr>
          <w:p w14:paraId="08A753EC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UCA-03</w:t>
            </w:r>
          </w:p>
        </w:tc>
        <w:tc>
          <w:tcPr>
            <w:tcW w:w="1982" w:type="dxa"/>
            <w:shd w:val="clear" w:color="auto" w:fill="auto"/>
          </w:tcPr>
          <w:p w14:paraId="164B2E3F" w14:textId="77777777" w:rsidR="00363F56" w:rsidRPr="00363F56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User Login</w:t>
            </w:r>
          </w:p>
        </w:tc>
        <w:tc>
          <w:tcPr>
            <w:tcW w:w="3972" w:type="dxa"/>
            <w:shd w:val="clear" w:color="auto" w:fill="auto"/>
          </w:tcPr>
          <w:p w14:paraId="5D39F27D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login once their accounts are activated.</w:t>
            </w:r>
          </w:p>
        </w:tc>
        <w:tc>
          <w:tcPr>
            <w:tcW w:w="2268" w:type="dxa"/>
            <w:shd w:val="clear" w:color="auto" w:fill="auto"/>
          </w:tcPr>
          <w:p w14:paraId="131889D1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363F56" w:rsidRPr="00F47A5C" w14:paraId="57494B46" w14:textId="77777777" w:rsidTr="00FD7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0E7"/>
          </w:tcPr>
          <w:p w14:paraId="578B08B5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UCA-04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14:paraId="0BD9E472" w14:textId="77777777" w:rsidR="00363F56" w:rsidRPr="00363F56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Reset Password</w:t>
            </w:r>
          </w:p>
        </w:tc>
        <w:tc>
          <w:tcPr>
            <w:tcW w:w="3972" w:type="dxa"/>
            <w:tcBorders>
              <w:bottom w:val="single" w:sz="4" w:space="0" w:color="auto"/>
            </w:tcBorders>
            <w:shd w:val="clear" w:color="auto" w:fill="auto"/>
          </w:tcPr>
          <w:p w14:paraId="411D90FA" w14:textId="77777777" w:rsidR="00363F56" w:rsidRPr="00F47A5C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reset their password when they forgot their current passwords.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264F9D11" w14:textId="77777777" w:rsidR="00363F56" w:rsidRPr="00F47A5C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363F56" w:rsidRPr="00F47A5C" w14:paraId="2C0C017D" w14:textId="77777777" w:rsidTr="00F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0E7"/>
          </w:tcPr>
          <w:p w14:paraId="31D99BD1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UCA-05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3B5D2C" w14:textId="77777777" w:rsidR="00363F56" w:rsidRPr="00363F56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Manage user Profile</w:t>
            </w:r>
          </w:p>
        </w:tc>
        <w:tc>
          <w:tcPr>
            <w:tcW w:w="39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7215F5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Update their Profile details at any time.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C141F4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</w:tbl>
    <w:p w14:paraId="0D155B69" w14:textId="10A4AEE0" w:rsidR="0027776F" w:rsidRDefault="0027776F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val="en-US" w:eastAsia="en-US"/>
        </w:rPr>
      </w:pPr>
    </w:p>
    <w:p w14:paraId="71E33001" w14:textId="7A67CCFD" w:rsidR="00172C42" w:rsidRDefault="0027776F" w:rsidP="00034BCA">
      <w:pPr>
        <w:pStyle w:val="ListParagraph"/>
        <w:numPr>
          <w:ilvl w:val="0"/>
          <w:numId w:val="11"/>
        </w:numPr>
      </w:pPr>
      <w:r w:rsidRPr="00172C42">
        <w:rPr>
          <w:rFonts w:asciiTheme="minorHAnsi" w:hAnsiTheme="minorHAnsi" w:cstheme="minorHAnsi"/>
          <w:b/>
        </w:rPr>
        <w:t>Use Case Diagram</w:t>
      </w:r>
      <w:r w:rsidR="001C6E2D" w:rsidRPr="00172C42">
        <w:rPr>
          <w:rFonts w:asciiTheme="minorHAnsi" w:hAnsiTheme="minorHAnsi" w:cstheme="minorHAnsi"/>
          <w:b/>
        </w:rPr>
        <w:t>:</w:t>
      </w:r>
      <w:r w:rsidR="00172C42">
        <w:rPr>
          <w:rFonts w:asciiTheme="minorHAnsi" w:hAnsiTheme="minorHAnsi" w:cstheme="minorHAnsi"/>
          <w:b/>
        </w:rPr>
        <w:br/>
      </w:r>
    </w:p>
    <w:p w14:paraId="139F7820" w14:textId="23B7DA43" w:rsidR="00363F56" w:rsidRDefault="00034BCA" w:rsidP="001C6E2D">
      <w:r>
        <w:object w:dxaOrig="10641" w:dyaOrig="8570" w14:anchorId="47EE7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310.5pt" o:ole="">
            <v:imagedata r:id="rId26" o:title=""/>
          </v:shape>
          <o:OLEObject Type="Embed" ProgID="Visio.Drawing.15" ShapeID="_x0000_i1025" DrawAspect="Content" ObjectID="_1761459284" r:id="rId27"/>
        </w:object>
      </w:r>
    </w:p>
    <w:p w14:paraId="19702E9E" w14:textId="77777777" w:rsidR="00962811" w:rsidRDefault="00962811" w:rsidP="00172C42"/>
    <w:p w14:paraId="157EB3F0" w14:textId="77777777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t>Use Case Description –</w:t>
      </w:r>
      <w:r>
        <w:rPr>
          <w:rFonts w:asciiTheme="minorHAnsi" w:hAnsiTheme="minorHAnsi" w:cstheme="minorHAnsi"/>
          <w:b/>
        </w:rPr>
        <w:t xml:space="preserve"> Register as a user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1B1B0DD2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7D57FFEE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7EDF000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3179" w14:textId="77777777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>Register as a user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0FFEA5D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D1EB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61DF7730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4024C5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86D5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1782D671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4EC562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480D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3FA690E7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1697DF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99E4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proofErr w:type="spellStart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CyberSecurity</w:t>
            </w:r>
            <w:proofErr w:type="spellEnd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 Website </w:t>
            </w:r>
          </w:p>
        </w:tc>
      </w:tr>
      <w:tr w:rsidR="00962811" w14:paraId="668C2C37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411B5E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0DED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0677AAA0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A89222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9EF3842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94E27E0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65C856E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11554105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37D9718D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F542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9FF2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DEE1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1ECE6B0B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EAC2A2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D9924C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5AF51D17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FED3B2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C6F8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6FF08BF3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869E51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156B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</w:t>
            </w:r>
            <w:proofErr w:type="spellStart"/>
            <w:r w:rsidRPr="00172C42">
              <w:rPr>
                <w:rFonts w:cstheme="minorHAnsi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highlight w:val="yellow"/>
              </w:rPr>
              <w:t xml:space="preserve">. </w:t>
            </w:r>
          </w:p>
        </w:tc>
      </w:tr>
      <w:tr w:rsidR="00962811" w14:paraId="7FF4D4BE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A35E08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7B400456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E92748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38D7AD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5AD960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F61EFF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171BE76A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1F3521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6B44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</w:t>
            </w:r>
            <w:proofErr w:type="spellStart"/>
            <w:r w:rsidRPr="00172C42">
              <w:rPr>
                <w:rFonts w:cstheme="minorHAnsi"/>
                <w:color w:val="000000" w:themeColor="text1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 website. </w:t>
            </w:r>
          </w:p>
          <w:p w14:paraId="47FA0125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5D0AC26E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D593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1331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72F0126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4899DB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739F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7FCD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C652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6C356430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EFDDDD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6F21F72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7517DD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C55C3C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14469E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89ECCC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35D99A9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5139AB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2895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CE9E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7237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3D2C6E91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80D9C27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58ABEAD5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C9A87D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4047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DE9A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88B3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3FACC884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565CC2D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7FB92961" w14:textId="77777777" w:rsidR="00962811" w:rsidRDefault="00962811" w:rsidP="00172C42"/>
    <w:p w14:paraId="69C0688C" w14:textId="77777777" w:rsidR="00172C42" w:rsidRDefault="00172C42" w:rsidP="00172C42"/>
    <w:p w14:paraId="44D4A562" w14:textId="77777777" w:rsidR="00962811" w:rsidRDefault="00962811" w:rsidP="00172C42"/>
    <w:p w14:paraId="2CD98947" w14:textId="77777777" w:rsidR="00962811" w:rsidRDefault="00962811" w:rsidP="00172C42"/>
    <w:p w14:paraId="75C002F2" w14:textId="77777777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t>Use Case Description –</w:t>
      </w:r>
      <w:r>
        <w:rPr>
          <w:rFonts w:asciiTheme="minorHAnsi" w:hAnsiTheme="minorHAnsi" w:cstheme="minorHAnsi"/>
          <w:b/>
        </w:rPr>
        <w:t xml:space="preserve"> Activate account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623DEFF4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24116785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D2B4F2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CAD7" w14:textId="77777777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 xml:space="preserve">Activate account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7DA3FCB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369A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261D5C64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ABD2E4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7F9C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0B4EB41F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F6E1E3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7B5E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038357BA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560BD1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FAF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proofErr w:type="spellStart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CyberSecurity</w:t>
            </w:r>
            <w:proofErr w:type="spellEnd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 Website </w:t>
            </w:r>
          </w:p>
        </w:tc>
      </w:tr>
      <w:tr w:rsidR="00962811" w14:paraId="71FACA82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0C9244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A4D9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3A4978CB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D37C77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FEC5CAD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9AC2C05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D21871E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784467A1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2FABD6FE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A08B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DF44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2DC4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59F45B1F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3488AD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043865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2850B41A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E58ABB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BA08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1327D71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B1A1234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16AD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</w:t>
            </w:r>
            <w:proofErr w:type="spellStart"/>
            <w:r w:rsidRPr="00172C42">
              <w:rPr>
                <w:rFonts w:cstheme="minorHAnsi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highlight w:val="yellow"/>
              </w:rPr>
              <w:t xml:space="preserve">. </w:t>
            </w:r>
          </w:p>
        </w:tc>
      </w:tr>
      <w:tr w:rsidR="00962811" w14:paraId="63408C09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A7485D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560A8B15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E490EC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3C9F75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6236E4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84B265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17D9FF81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D86764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415C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</w:t>
            </w:r>
            <w:proofErr w:type="spellStart"/>
            <w:r w:rsidRPr="00172C42">
              <w:rPr>
                <w:rFonts w:cstheme="minorHAnsi"/>
                <w:color w:val="000000" w:themeColor="text1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 website. </w:t>
            </w:r>
          </w:p>
          <w:p w14:paraId="5F595B15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02082DB8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8D57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FD81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12FDABD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12BAFD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285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20A0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5878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1768A579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8B7349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5EF94712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4A0E40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B58CEE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906AFD7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09493D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64368FA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C2869D0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218F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525A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13A6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6F360366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C331840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1FADBD9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62D4A1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BC02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AEE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5AC2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372923E1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674E052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3074391E" w14:textId="77777777" w:rsidR="00962811" w:rsidRDefault="00962811" w:rsidP="00172C42"/>
    <w:p w14:paraId="40523FBC" w14:textId="77777777" w:rsidR="00962811" w:rsidRDefault="00962811" w:rsidP="00172C42"/>
    <w:p w14:paraId="4BFBFDFA" w14:textId="2DF08B5E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t>Use Case Description –</w:t>
      </w:r>
      <w:r>
        <w:rPr>
          <w:rFonts w:asciiTheme="minorHAnsi" w:hAnsiTheme="minorHAnsi" w:cstheme="minorHAnsi"/>
          <w:b/>
        </w:rPr>
        <w:t xml:space="preserve"> Log into system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1D4B4E91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3BA95D5C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D11D5F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FF0F" w14:textId="20137E7B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>Log into system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827CC79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189E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63001160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B6F64D7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84D1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434ED37F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4A78CB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C6C1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51E944BB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21492D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1F6C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proofErr w:type="spellStart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CyberSecurity</w:t>
            </w:r>
            <w:proofErr w:type="spellEnd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 Website </w:t>
            </w:r>
          </w:p>
        </w:tc>
      </w:tr>
      <w:tr w:rsidR="00962811" w14:paraId="079CDC2E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CFE933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C582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7E64EF17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7B77CE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54023A7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8A4A72B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FADECDE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0746911A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01353BAC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E1C4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0374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A0F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59537878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939492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B7DAD8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02503D9F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24171E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853C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3F4E2E9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B58A2A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9D3D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</w:t>
            </w:r>
            <w:proofErr w:type="spellStart"/>
            <w:r w:rsidRPr="00172C42">
              <w:rPr>
                <w:rFonts w:cstheme="minorHAnsi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highlight w:val="yellow"/>
              </w:rPr>
              <w:t xml:space="preserve">. </w:t>
            </w:r>
          </w:p>
        </w:tc>
      </w:tr>
      <w:tr w:rsidR="00962811" w14:paraId="4F805204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55D1877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6AE927F5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8D7338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2E188B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14745F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6544BB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23F0C4F3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DAECD9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07F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</w:t>
            </w:r>
            <w:proofErr w:type="spellStart"/>
            <w:r w:rsidRPr="00172C42">
              <w:rPr>
                <w:rFonts w:cstheme="minorHAnsi"/>
                <w:color w:val="000000" w:themeColor="text1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 website. </w:t>
            </w:r>
          </w:p>
          <w:p w14:paraId="0A0C898F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1E05E6E0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F47E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6CCC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2B41E9A2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6C054E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E55A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99D1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C4F7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7100AAC8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AACC4A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3070F493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1A4A76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4B5FD4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4C303E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879B71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3CA2403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863665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227B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85BF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F203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3F6CAE2F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7868A19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52C9E37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7631764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3AC2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FFBC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D8A4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7367EBBA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26284EE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2E63F6B3" w14:textId="77777777" w:rsidR="00962811" w:rsidRDefault="00962811" w:rsidP="00172C42"/>
    <w:p w14:paraId="610A2D26" w14:textId="77777777" w:rsidR="00962811" w:rsidRDefault="00962811" w:rsidP="00172C42"/>
    <w:p w14:paraId="5E72FA26" w14:textId="77777777" w:rsidR="00962811" w:rsidRDefault="00962811" w:rsidP="00172C42"/>
    <w:p w14:paraId="41E39A0C" w14:textId="0D69ADFE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t>Use Case Description –</w:t>
      </w:r>
      <w:r>
        <w:rPr>
          <w:rFonts w:asciiTheme="minorHAnsi" w:hAnsiTheme="minorHAnsi" w:cstheme="minorHAnsi"/>
          <w:b/>
        </w:rPr>
        <w:t xml:space="preserve"> Reset password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53998504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0DBA682D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390CF4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CFE9" w14:textId="25246496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>Reset password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0CDD8B1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B6DE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2A3F6B6B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33B393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265C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36DF5A18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E08B31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AE03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1387FBBE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1901C9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A155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proofErr w:type="spellStart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CyberSecurity</w:t>
            </w:r>
            <w:proofErr w:type="spellEnd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 Website </w:t>
            </w:r>
          </w:p>
        </w:tc>
      </w:tr>
      <w:tr w:rsidR="00962811" w14:paraId="4A3A597F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2D174E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8ED6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274264DF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B8827F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173005B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3E18F07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F38F601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59E09DD1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3924970E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B7F8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94AA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02FD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10EA3107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913492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E9F1B4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3CC2D503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3679A9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1315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5E7C7CB3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9729967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B891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</w:t>
            </w:r>
            <w:proofErr w:type="spellStart"/>
            <w:r w:rsidRPr="00172C42">
              <w:rPr>
                <w:rFonts w:cstheme="minorHAnsi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highlight w:val="yellow"/>
              </w:rPr>
              <w:t xml:space="preserve">. </w:t>
            </w:r>
          </w:p>
        </w:tc>
      </w:tr>
      <w:tr w:rsidR="00962811" w14:paraId="77888CE5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8C8B9B0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3ADBB7A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C9225F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DC7BA2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23DCF0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83B027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2BAE5FB1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A2047C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37D1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</w:t>
            </w:r>
            <w:proofErr w:type="spellStart"/>
            <w:r w:rsidRPr="00172C42">
              <w:rPr>
                <w:rFonts w:cstheme="minorHAnsi"/>
                <w:color w:val="000000" w:themeColor="text1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 website. </w:t>
            </w:r>
          </w:p>
          <w:p w14:paraId="1660324E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0376AAF6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63EC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CA9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3687296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B99C7C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7CF4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7E0C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714C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5B857E62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A4C487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6984C29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B4E5E6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88959D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84913B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686B970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78EDB616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52B2BC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0961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80AB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DCF6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14C30F16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26F5956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2686AA31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A26867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B4BC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75E7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E15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6D921F34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173BD61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7BF35A7E" w14:textId="77777777" w:rsidR="00962811" w:rsidRDefault="00962811" w:rsidP="00172C42"/>
    <w:p w14:paraId="221014E1" w14:textId="77777777" w:rsidR="00172C42" w:rsidRDefault="00172C42" w:rsidP="00172C42"/>
    <w:p w14:paraId="0033A69D" w14:textId="77777777" w:rsidR="00962811" w:rsidRDefault="00962811" w:rsidP="00172C42"/>
    <w:p w14:paraId="79C1F520" w14:textId="01BF2DBC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t>Use Case Description –</w:t>
      </w:r>
      <w:r>
        <w:rPr>
          <w:rFonts w:asciiTheme="minorHAnsi" w:hAnsiTheme="minorHAnsi" w:cstheme="minorHAnsi"/>
          <w:b/>
        </w:rPr>
        <w:t xml:space="preserve"> Manage user profile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20E5C6FC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1816B9F1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A0F7CD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7FBA" w14:textId="77777777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>Log into system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271D5D1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8532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43D91E72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AE7FFC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76F2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0DBDD02F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B71D10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F787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61C21BD3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5E8624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46E1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proofErr w:type="spellStart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CyberSecurity</w:t>
            </w:r>
            <w:proofErr w:type="spellEnd"/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 Website </w:t>
            </w:r>
          </w:p>
        </w:tc>
      </w:tr>
      <w:tr w:rsidR="00962811" w14:paraId="4100F615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EB251A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CDB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50C05019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CED6C6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B639C88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778D855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210274B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338B0ABF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7CCD9F7A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07B3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4BF3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6EBD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64D997D2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828232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DA0409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443F75C8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AA2493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0C2B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69DDFA7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196614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E904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</w:t>
            </w:r>
            <w:proofErr w:type="spellStart"/>
            <w:r w:rsidRPr="00172C42">
              <w:rPr>
                <w:rFonts w:cstheme="minorHAnsi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highlight w:val="yellow"/>
              </w:rPr>
              <w:t xml:space="preserve">. </w:t>
            </w:r>
          </w:p>
        </w:tc>
      </w:tr>
      <w:tr w:rsidR="00962811" w14:paraId="12A15E48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3DEBA6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08C8793E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3AA9C5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33D7C1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8CD81A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EF49A1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7FE3BD1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DDFF00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1DD8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</w:t>
            </w:r>
            <w:proofErr w:type="spellStart"/>
            <w:r w:rsidRPr="00172C42">
              <w:rPr>
                <w:rFonts w:cstheme="minorHAnsi"/>
                <w:color w:val="000000" w:themeColor="text1"/>
                <w:highlight w:val="yellow"/>
              </w:rPr>
              <w:t>CyberSecurity</w:t>
            </w:r>
            <w:proofErr w:type="spellEnd"/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 website. </w:t>
            </w:r>
          </w:p>
          <w:p w14:paraId="2310CC40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5678727D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0AF0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77C0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14133DAA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ED9177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AF83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08AA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0D97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1C759118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131542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469C2FEE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54BF90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E9E051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F364B5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0F5892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342E167B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0E79A3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519B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</w:t>
            </w:r>
            <w:proofErr w:type="spellStart"/>
            <w:r w:rsidRPr="00172C42">
              <w:rPr>
                <w:highlight w:val="yellow"/>
              </w:rPr>
              <w:t>CyberSecurity</w:t>
            </w:r>
            <w:proofErr w:type="spellEnd"/>
            <w:r w:rsidRPr="00172C42">
              <w:rPr>
                <w:highlight w:val="yellow"/>
              </w:rPr>
              <w:t xml:space="preserve">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5325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6FE2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0139C443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7213D4E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2F3DF68D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02AF98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C348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5D37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BDB6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60DF58A4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77285204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588B7986" w14:textId="77777777" w:rsidR="00962811" w:rsidRDefault="00962811" w:rsidP="00172C42"/>
    <w:p w14:paraId="1E4A304F" w14:textId="77777777" w:rsidR="00962811" w:rsidRPr="00172C42" w:rsidRDefault="00962811" w:rsidP="00172C42"/>
    <w:p w14:paraId="0A98C229" w14:textId="3B8BBD46" w:rsidR="0027776F" w:rsidRPr="00CF0724" w:rsidRDefault="0027776F" w:rsidP="0027776F">
      <w:pPr>
        <w:pStyle w:val="Heading2"/>
        <w:rPr>
          <w:rFonts w:asciiTheme="minorHAnsi" w:hAnsiTheme="minorHAnsi" w:cstheme="minorHAnsi"/>
          <w:sz w:val="20"/>
        </w:rPr>
      </w:pPr>
      <w:bookmarkStart w:id="34" w:name="_Toc516207364"/>
      <w:r>
        <w:rPr>
          <w:rFonts w:asciiTheme="minorHAnsi" w:hAnsiTheme="minorHAnsi" w:cstheme="minorHAnsi"/>
          <w:sz w:val="20"/>
        </w:rPr>
        <w:t>contacts management</w:t>
      </w:r>
      <w:bookmarkEnd w:id="34"/>
    </w:p>
    <w:p w14:paraId="215D463C" w14:textId="77777777" w:rsidR="0027776F" w:rsidRDefault="0027776F" w:rsidP="0027776F">
      <w:pPr>
        <w:rPr>
          <w:rFonts w:cstheme="minorHAnsi"/>
          <w:sz w:val="20"/>
          <w:lang w:val="en-GB" w:eastAsia="en-US"/>
        </w:rPr>
      </w:pPr>
    </w:p>
    <w:p w14:paraId="125C2D23" w14:textId="77777777" w:rsidR="0027776F" w:rsidRPr="003647FD" w:rsidRDefault="0027776F" w:rsidP="0027776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 List</w:t>
      </w:r>
    </w:p>
    <w:p w14:paraId="753C5A2C" w14:textId="77777777" w:rsidR="0027776F" w:rsidRPr="00363F56" w:rsidRDefault="0027776F" w:rsidP="0027776F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27776F" w:rsidRPr="008576CF" w14:paraId="50307310" w14:textId="77777777" w:rsidTr="0027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275C4E9C" w14:textId="77777777" w:rsidR="0027776F" w:rsidRPr="008576CF" w:rsidRDefault="0027776F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B407DA2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42063DB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39A37E48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27776F" w:rsidRPr="00F47A5C" w14:paraId="40F42264" w14:textId="77777777" w:rsidTr="0027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47412820" w14:textId="77777777" w:rsidR="0027776F" w:rsidRPr="00363F56" w:rsidRDefault="0027776F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UCC-06</w:t>
            </w:r>
          </w:p>
        </w:tc>
        <w:tc>
          <w:tcPr>
            <w:tcW w:w="1982" w:type="dxa"/>
            <w:shd w:val="clear" w:color="auto" w:fill="auto"/>
          </w:tcPr>
          <w:p w14:paraId="29AD3D80" w14:textId="77777777" w:rsidR="0027776F" w:rsidRPr="00363F56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Capture Contacts Details</w:t>
            </w:r>
          </w:p>
        </w:tc>
        <w:tc>
          <w:tcPr>
            <w:tcW w:w="3972" w:type="dxa"/>
            <w:shd w:val="clear" w:color="auto" w:fill="auto"/>
          </w:tcPr>
          <w:p w14:paraId="761D2439" w14:textId="77777777" w:rsidR="0027776F" w:rsidRPr="00F47A5C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capture their contact details if logged-in</w:t>
            </w:r>
          </w:p>
        </w:tc>
        <w:tc>
          <w:tcPr>
            <w:tcW w:w="2268" w:type="dxa"/>
            <w:shd w:val="clear" w:color="auto" w:fill="auto"/>
          </w:tcPr>
          <w:p w14:paraId="57039EE9" w14:textId="77777777" w:rsidR="0027776F" w:rsidRPr="00F47A5C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27776F" w:rsidRPr="00F47A5C" w14:paraId="0E0489CD" w14:textId="77777777" w:rsidTr="0027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70D836AF" w14:textId="77777777" w:rsidR="0027776F" w:rsidRPr="00363F56" w:rsidRDefault="0027776F" w:rsidP="00034BCA">
            <w:pPr>
              <w:rPr>
                <w:rFonts w:cstheme="minorHAnsi"/>
                <w:b w:val="0"/>
                <w:color w:val="auto"/>
                <w:sz w:val="20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UCC-07</w:t>
            </w:r>
          </w:p>
        </w:tc>
        <w:tc>
          <w:tcPr>
            <w:tcW w:w="1982" w:type="dxa"/>
            <w:shd w:val="clear" w:color="auto" w:fill="auto"/>
          </w:tcPr>
          <w:p w14:paraId="31B6C80B" w14:textId="77777777" w:rsidR="0027776F" w:rsidRPr="00363F56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Update Contact Details</w:t>
            </w:r>
          </w:p>
        </w:tc>
        <w:tc>
          <w:tcPr>
            <w:tcW w:w="3972" w:type="dxa"/>
            <w:shd w:val="clear" w:color="auto" w:fill="auto"/>
          </w:tcPr>
          <w:p w14:paraId="4C251A33" w14:textId="77777777" w:rsidR="0027776F" w:rsidRPr="00F47A5C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update their contain details if logged-in</w:t>
            </w:r>
          </w:p>
        </w:tc>
        <w:tc>
          <w:tcPr>
            <w:tcW w:w="2268" w:type="dxa"/>
            <w:shd w:val="clear" w:color="auto" w:fill="auto"/>
          </w:tcPr>
          <w:p w14:paraId="466AE5F4" w14:textId="77777777" w:rsidR="0027776F" w:rsidRPr="00F47A5C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27776F" w:rsidRPr="00F47A5C" w14:paraId="64228BF4" w14:textId="77777777" w:rsidTr="0027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5F272DE0" w14:textId="77777777" w:rsidR="0027776F" w:rsidRPr="00363F56" w:rsidRDefault="0027776F" w:rsidP="00034BCA">
            <w:pPr>
              <w:rPr>
                <w:rFonts w:cstheme="minorHAnsi"/>
                <w:b w:val="0"/>
                <w:color w:val="auto"/>
                <w:sz w:val="20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UCC-08</w:t>
            </w:r>
          </w:p>
        </w:tc>
        <w:tc>
          <w:tcPr>
            <w:tcW w:w="1982" w:type="dxa"/>
            <w:shd w:val="clear" w:color="auto" w:fill="auto"/>
          </w:tcPr>
          <w:p w14:paraId="7D17D140" w14:textId="77777777" w:rsidR="0027776F" w:rsidRPr="00363F56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Delete Contact Details</w:t>
            </w:r>
          </w:p>
        </w:tc>
        <w:tc>
          <w:tcPr>
            <w:tcW w:w="3972" w:type="dxa"/>
            <w:shd w:val="clear" w:color="auto" w:fill="auto"/>
          </w:tcPr>
          <w:p w14:paraId="15C36D27" w14:textId="77777777" w:rsidR="0027776F" w:rsidRPr="00F47A5C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delete their contact details if logged-in</w:t>
            </w:r>
          </w:p>
        </w:tc>
        <w:tc>
          <w:tcPr>
            <w:tcW w:w="2268" w:type="dxa"/>
            <w:shd w:val="clear" w:color="auto" w:fill="auto"/>
          </w:tcPr>
          <w:p w14:paraId="053F3009" w14:textId="77777777" w:rsidR="0027776F" w:rsidRPr="00F47A5C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27776F" w:rsidRPr="00F47A5C" w14:paraId="16CEC3D7" w14:textId="77777777" w:rsidTr="0027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  <w:bottom w:val="none" w:sz="0" w:space="0" w:color="auto"/>
            </w:tcBorders>
            <w:shd w:val="clear" w:color="auto" w:fill="FFF0E7"/>
          </w:tcPr>
          <w:p w14:paraId="1C6002CF" w14:textId="77777777" w:rsidR="0027776F" w:rsidRPr="00363F56" w:rsidRDefault="0027776F" w:rsidP="00034BCA">
            <w:pPr>
              <w:rPr>
                <w:rFonts w:cstheme="minorHAnsi"/>
                <w:b w:val="0"/>
                <w:color w:val="auto"/>
                <w:sz w:val="20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UCC-09</w:t>
            </w:r>
          </w:p>
        </w:tc>
        <w:tc>
          <w:tcPr>
            <w:tcW w:w="1982" w:type="dxa"/>
            <w:shd w:val="clear" w:color="auto" w:fill="auto"/>
          </w:tcPr>
          <w:p w14:paraId="2A5879A5" w14:textId="77777777" w:rsidR="0027776F" w:rsidRPr="00363F56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Import Contact Details</w:t>
            </w:r>
          </w:p>
        </w:tc>
        <w:tc>
          <w:tcPr>
            <w:tcW w:w="3972" w:type="dxa"/>
            <w:shd w:val="clear" w:color="auto" w:fill="auto"/>
          </w:tcPr>
          <w:p w14:paraId="1F3F7C7F" w14:textId="77777777" w:rsidR="0027776F" w:rsidRPr="00F47A5C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bulk import Stakeholder details</w:t>
            </w:r>
          </w:p>
        </w:tc>
        <w:tc>
          <w:tcPr>
            <w:tcW w:w="2268" w:type="dxa"/>
            <w:shd w:val="clear" w:color="auto" w:fill="auto"/>
          </w:tcPr>
          <w:p w14:paraId="6197C789" w14:textId="77777777" w:rsidR="0027776F" w:rsidRPr="00F47A5C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Employers, Provincial System Administrator</w:t>
            </w:r>
          </w:p>
        </w:tc>
      </w:tr>
    </w:tbl>
    <w:p w14:paraId="22E90660" w14:textId="77777777" w:rsidR="0027776F" w:rsidRDefault="0027776F" w:rsidP="00E80845">
      <w:pPr>
        <w:rPr>
          <w:rFonts w:cstheme="minorHAnsi"/>
          <w:sz w:val="20"/>
          <w:lang w:val="en-GB" w:eastAsia="en-US"/>
        </w:rPr>
      </w:pPr>
    </w:p>
    <w:p w14:paraId="570FB07F" w14:textId="585D63BC" w:rsidR="0027776F" w:rsidRDefault="0027776F" w:rsidP="0027776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 Diagram</w:t>
      </w:r>
    </w:p>
    <w:p w14:paraId="6591E714" w14:textId="77777777" w:rsidR="0027776F" w:rsidRPr="0027776F" w:rsidRDefault="0027776F" w:rsidP="0027776F">
      <w:pPr>
        <w:rPr>
          <w:rFonts w:cstheme="minorHAnsi"/>
        </w:rPr>
      </w:pPr>
    </w:p>
    <w:p w14:paraId="60A6610C" w14:textId="1F6CF08C" w:rsidR="0027776F" w:rsidRDefault="002F1EA0" w:rsidP="00034BCA">
      <w:pPr>
        <w:tabs>
          <w:tab w:val="left" w:pos="5245"/>
        </w:tabs>
        <w:rPr>
          <w:rFonts w:cstheme="minorHAnsi"/>
          <w:sz w:val="20"/>
          <w:lang w:val="en-GB" w:eastAsia="en-US"/>
        </w:rPr>
      </w:pPr>
      <w:r>
        <w:object w:dxaOrig="10831" w:dyaOrig="7721" w14:anchorId="780D3C0F">
          <v:shape id="_x0000_i1026" type="#_x0000_t75" style="width:7in;height:359pt" o:ole="">
            <v:imagedata r:id="rId28" o:title=""/>
          </v:shape>
          <o:OLEObject Type="Embed" ProgID="Visio.Drawing.15" ShapeID="_x0000_i1026" DrawAspect="Content" ObjectID="_1761459285" r:id="rId29"/>
        </w:object>
      </w:r>
    </w:p>
    <w:p w14:paraId="3FE8772A" w14:textId="77777777" w:rsidR="0027776F" w:rsidRDefault="0027776F" w:rsidP="00E80845">
      <w:pPr>
        <w:rPr>
          <w:rFonts w:cstheme="minorHAnsi"/>
          <w:sz w:val="20"/>
          <w:lang w:val="en-GB" w:eastAsia="en-US"/>
        </w:rPr>
      </w:pPr>
    </w:p>
    <w:p w14:paraId="71B714D5" w14:textId="4361ECEC" w:rsidR="0027776F" w:rsidRPr="00CF0724" w:rsidRDefault="00CD6299" w:rsidP="0027776F">
      <w:pPr>
        <w:pStyle w:val="Heading2"/>
        <w:rPr>
          <w:rFonts w:asciiTheme="minorHAnsi" w:hAnsiTheme="minorHAnsi" w:cstheme="minorHAnsi"/>
          <w:sz w:val="20"/>
        </w:rPr>
      </w:pPr>
      <w:bookmarkStart w:id="35" w:name="_Toc516207365"/>
      <w:r>
        <w:rPr>
          <w:rFonts w:asciiTheme="minorHAnsi" w:hAnsiTheme="minorHAnsi" w:cstheme="minorHAnsi"/>
          <w:sz w:val="20"/>
        </w:rPr>
        <w:t>INES</w:t>
      </w:r>
      <w:r w:rsidR="0027776F">
        <w:rPr>
          <w:rFonts w:asciiTheme="minorHAnsi" w:hAnsiTheme="minorHAnsi" w:cstheme="minorHAnsi"/>
          <w:sz w:val="20"/>
        </w:rPr>
        <w:t>mass commu</w:t>
      </w:r>
      <w:r w:rsidR="00664C0C">
        <w:rPr>
          <w:rFonts w:asciiTheme="minorHAnsi" w:hAnsiTheme="minorHAnsi" w:cstheme="minorHAnsi"/>
          <w:sz w:val="20"/>
        </w:rPr>
        <w:t>nication management</w:t>
      </w:r>
      <w:bookmarkEnd w:id="35"/>
    </w:p>
    <w:p w14:paraId="17A71C07" w14:textId="77777777" w:rsidR="0027776F" w:rsidRDefault="0027776F" w:rsidP="0027776F">
      <w:pPr>
        <w:rPr>
          <w:rFonts w:cstheme="minorHAnsi"/>
          <w:sz w:val="20"/>
          <w:lang w:val="en-GB" w:eastAsia="en-US"/>
        </w:rPr>
      </w:pPr>
    </w:p>
    <w:p w14:paraId="00EAFAB5" w14:textId="77777777" w:rsidR="0027776F" w:rsidRPr="003647FD" w:rsidRDefault="0027776F" w:rsidP="0027776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 List</w:t>
      </w:r>
    </w:p>
    <w:p w14:paraId="51A0B424" w14:textId="77777777" w:rsidR="0027776F" w:rsidRPr="00363F56" w:rsidRDefault="0027776F" w:rsidP="0027776F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27776F" w:rsidRPr="008576CF" w14:paraId="71A0321A" w14:textId="77777777" w:rsidTr="0066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D2BA060" w14:textId="77777777" w:rsidR="0027776F" w:rsidRPr="008576CF" w:rsidRDefault="0027776F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2DB432E8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7511B250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42F2A491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664C0C" w:rsidRPr="00B50BC1" w14:paraId="45AB25BF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1C323DB2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5A563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 xml:space="preserve">Create SMS 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6AAFF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 xml:space="preserve">Users should be able to create and SMS messages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ABEEC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5BFECDD8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51D3EB33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2E310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 xml:space="preserve">Send Bulk </w:t>
            </w:r>
            <w:proofErr w:type="spellStart"/>
            <w:r w:rsidRPr="00664C0C">
              <w:rPr>
                <w:rFonts w:cstheme="minorHAnsi"/>
                <w:i/>
                <w:sz w:val="20"/>
                <w:lang w:val="en-GB" w:eastAsia="en-US"/>
              </w:rPr>
              <w:t>SMSes</w:t>
            </w:r>
            <w:proofErr w:type="spellEnd"/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DA6FF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 xml:space="preserve">Users should be able to send bulk </w:t>
            </w:r>
            <w:proofErr w:type="spellStart"/>
            <w:r w:rsidRPr="00664C0C">
              <w:rPr>
                <w:rFonts w:cstheme="minorHAnsi"/>
                <w:lang w:val="en-GB" w:eastAsia="en-US"/>
              </w:rPr>
              <w:t>sms</w:t>
            </w:r>
            <w:proofErr w:type="spellEnd"/>
            <w:r w:rsidRPr="00664C0C">
              <w:rPr>
                <w:rFonts w:cstheme="minorHAnsi"/>
                <w:lang w:val="en-GB" w:eastAsia="en-US"/>
              </w:rPr>
              <w:t xml:space="preserve"> messages to a specified group of stakeholders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C315E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6DD19300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592BCA7C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C9EC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Create Email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6122A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to create and send emails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3AE46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1544BC49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1C0147CF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9DBF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Send Bulk Emails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A883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send bulk emails to a specified group of stakeholders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99ACF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5FBA6E2D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08F80222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67C03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Activate Instant Messenger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058A1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enable the functionality to send instant messages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F4A7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Staff, SDF, SDP, CAM, Employers</w:t>
            </w:r>
          </w:p>
        </w:tc>
      </w:tr>
      <w:tr w:rsidR="00664C0C" w:rsidRPr="00B50BC1" w14:paraId="41AA373D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0E21A771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UCM-15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14D87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Send Instant Messages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805B7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send instant messages to other users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016DF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Staff, SDF, SDP, CAM, Employers</w:t>
            </w:r>
          </w:p>
        </w:tc>
      </w:tr>
      <w:tr w:rsidR="00664C0C" w:rsidRPr="00B50BC1" w14:paraId="25584E46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3A15EAEA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1DEFB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Create Push Notification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44A6D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create push notifications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8328D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7E629ABA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47BFA16E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0D62D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Activate Push Notification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52E53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specify which instant messages are active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05E8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3092DBD3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27D6BEBE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4B86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Send Push Notifications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E3EFA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send push notifications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2DADB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20DA5767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0D080672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UCM-18.1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0042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View Push Notification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AA57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view the published push notifications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D6E39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Staff, SDF, SDP, CAM, Employers</w:t>
            </w:r>
          </w:p>
        </w:tc>
      </w:tr>
    </w:tbl>
    <w:p w14:paraId="35D58A32" w14:textId="2C422034" w:rsidR="008728DF" w:rsidRDefault="008728DF" w:rsidP="0027776F">
      <w:pPr>
        <w:rPr>
          <w:rFonts w:cstheme="minorHAnsi"/>
          <w:sz w:val="20"/>
          <w:lang w:val="en-GB" w:eastAsia="en-US"/>
        </w:rPr>
      </w:pPr>
    </w:p>
    <w:p w14:paraId="7FDA415B" w14:textId="77777777" w:rsidR="008728DF" w:rsidRDefault="008728DF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 w:type="page"/>
      </w:r>
    </w:p>
    <w:p w14:paraId="3EF3DBC0" w14:textId="77777777" w:rsidR="0027776F" w:rsidRDefault="0027776F" w:rsidP="0027776F">
      <w:pPr>
        <w:rPr>
          <w:rFonts w:cstheme="minorHAnsi"/>
          <w:sz w:val="20"/>
          <w:lang w:val="en-GB" w:eastAsia="en-US"/>
        </w:rPr>
      </w:pPr>
    </w:p>
    <w:p w14:paraId="5C236BFD" w14:textId="77777777" w:rsidR="0027776F" w:rsidRDefault="0027776F" w:rsidP="0027776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 Diagram</w:t>
      </w:r>
    </w:p>
    <w:p w14:paraId="55F2C238" w14:textId="77777777" w:rsidR="0027776F" w:rsidRPr="0027776F" w:rsidRDefault="0027776F" w:rsidP="0027776F">
      <w:pPr>
        <w:rPr>
          <w:rFonts w:cstheme="minorHAnsi"/>
        </w:rPr>
      </w:pPr>
    </w:p>
    <w:p w14:paraId="29A3A3AC" w14:textId="4B62C91D" w:rsidR="0027776F" w:rsidRDefault="008728DF" w:rsidP="00E80845">
      <w:pPr>
        <w:rPr>
          <w:rFonts w:cstheme="minorHAnsi"/>
          <w:sz w:val="20"/>
          <w:lang w:val="en-GB" w:eastAsia="en-US"/>
        </w:rPr>
      </w:pPr>
      <w:r>
        <w:object w:dxaOrig="10981" w:dyaOrig="13111" w14:anchorId="057D23EF">
          <v:shape id="_x0000_i1027" type="#_x0000_t75" style="width:7in;height:602pt" o:ole="">
            <v:imagedata r:id="rId30" o:title=""/>
          </v:shape>
          <o:OLEObject Type="Embed" ProgID="Visio.Drawing.15" ShapeID="_x0000_i1027" DrawAspect="Content" ObjectID="_1761459286" r:id="rId31"/>
        </w:object>
      </w:r>
    </w:p>
    <w:p w14:paraId="05CAD2FB" w14:textId="77777777" w:rsidR="0027776F" w:rsidRDefault="0027776F" w:rsidP="00E80845">
      <w:pPr>
        <w:rPr>
          <w:rFonts w:cstheme="minorHAnsi"/>
          <w:sz w:val="20"/>
          <w:lang w:val="en-GB" w:eastAsia="en-US"/>
        </w:rPr>
      </w:pPr>
    </w:p>
    <w:p w14:paraId="510CA453" w14:textId="77777777" w:rsidR="0027776F" w:rsidRDefault="0027776F" w:rsidP="00E80845">
      <w:pPr>
        <w:rPr>
          <w:rFonts w:cstheme="minorHAnsi"/>
          <w:sz w:val="20"/>
          <w:lang w:val="en-GB" w:eastAsia="en-US"/>
        </w:rPr>
      </w:pPr>
    </w:p>
    <w:p w14:paraId="7613176F" w14:textId="0301DB04" w:rsidR="00664C0C" w:rsidRPr="00CF0724" w:rsidRDefault="00664C0C" w:rsidP="00664C0C">
      <w:pPr>
        <w:pStyle w:val="Heading2"/>
        <w:rPr>
          <w:rFonts w:asciiTheme="minorHAnsi" w:hAnsiTheme="minorHAnsi" w:cstheme="minorHAnsi"/>
          <w:sz w:val="20"/>
        </w:rPr>
      </w:pPr>
      <w:bookmarkStart w:id="36" w:name="_Toc516207366"/>
      <w:r>
        <w:rPr>
          <w:rFonts w:asciiTheme="minorHAnsi" w:hAnsiTheme="minorHAnsi" w:cstheme="minorHAnsi"/>
          <w:sz w:val="20"/>
        </w:rPr>
        <w:t>events management</w:t>
      </w:r>
      <w:bookmarkEnd w:id="36"/>
    </w:p>
    <w:p w14:paraId="5576EC11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4E4B33FF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List</w:t>
      </w:r>
    </w:p>
    <w:p w14:paraId="3616A616" w14:textId="77777777" w:rsidR="00664C0C" w:rsidRPr="00363F56" w:rsidRDefault="00664C0C" w:rsidP="00664C0C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664C0C" w:rsidRPr="008576CF" w14:paraId="1C54BFB5" w14:textId="77777777" w:rsidTr="00034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DEE7BC7" w14:textId="77777777" w:rsidR="00664C0C" w:rsidRPr="00664C0C" w:rsidRDefault="00664C0C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10F3657" w14:textId="77777777" w:rsidR="00664C0C" w:rsidRPr="00664C0C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FA49886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087C1C42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664C0C" w:rsidRPr="00F47A5C" w14:paraId="6E836FF6" w14:textId="77777777" w:rsidTr="0003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7A4B5147" w14:textId="04B81540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UCE-19</w:t>
            </w:r>
          </w:p>
        </w:tc>
        <w:tc>
          <w:tcPr>
            <w:tcW w:w="1982" w:type="dxa"/>
            <w:shd w:val="clear" w:color="auto" w:fill="auto"/>
          </w:tcPr>
          <w:p w14:paraId="3679F86B" w14:textId="0610C9B9" w:rsidR="00664C0C" w:rsidRPr="00664C0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Create an Event</w:t>
            </w:r>
          </w:p>
        </w:tc>
        <w:tc>
          <w:tcPr>
            <w:tcW w:w="3972" w:type="dxa"/>
            <w:shd w:val="clear" w:color="auto" w:fill="auto"/>
          </w:tcPr>
          <w:p w14:paraId="003C02CE" w14:textId="184E6E4A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create an event</w:t>
            </w:r>
          </w:p>
        </w:tc>
        <w:tc>
          <w:tcPr>
            <w:tcW w:w="2268" w:type="dxa"/>
            <w:shd w:val="clear" w:color="auto" w:fill="auto"/>
          </w:tcPr>
          <w:p w14:paraId="19445BD3" w14:textId="0DA44BA2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67EFA84A" w14:textId="77777777" w:rsidTr="0003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436B356C" w14:textId="6E40D7CF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UCE-20</w:t>
            </w:r>
          </w:p>
        </w:tc>
        <w:tc>
          <w:tcPr>
            <w:tcW w:w="1982" w:type="dxa"/>
            <w:shd w:val="clear" w:color="auto" w:fill="auto"/>
          </w:tcPr>
          <w:p w14:paraId="02ED426F" w14:textId="5B2B64C9" w:rsidR="00664C0C" w:rsidRPr="00664C0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Send an Invitation</w:t>
            </w:r>
          </w:p>
        </w:tc>
        <w:tc>
          <w:tcPr>
            <w:tcW w:w="3972" w:type="dxa"/>
            <w:shd w:val="clear" w:color="auto" w:fill="auto"/>
          </w:tcPr>
          <w:p w14:paraId="631A59C3" w14:textId="1584F9D4" w:rsidR="00664C0C" w:rsidRPr="00F47A5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send event invitation to stakeholders</w:t>
            </w:r>
          </w:p>
        </w:tc>
        <w:tc>
          <w:tcPr>
            <w:tcW w:w="2268" w:type="dxa"/>
            <w:shd w:val="clear" w:color="auto" w:fill="auto"/>
          </w:tcPr>
          <w:p w14:paraId="04F28BF3" w14:textId="6D8D1E59" w:rsidR="00664C0C" w:rsidRPr="00F47A5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1546792A" w14:textId="77777777" w:rsidTr="0003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  <w:bottom w:val="none" w:sz="0" w:space="0" w:color="auto"/>
            </w:tcBorders>
            <w:shd w:val="clear" w:color="auto" w:fill="FFF0E7"/>
          </w:tcPr>
          <w:p w14:paraId="701815DE" w14:textId="6D44754F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UCE-21</w:t>
            </w:r>
          </w:p>
        </w:tc>
        <w:tc>
          <w:tcPr>
            <w:tcW w:w="1982" w:type="dxa"/>
            <w:shd w:val="clear" w:color="auto" w:fill="auto"/>
          </w:tcPr>
          <w:p w14:paraId="670BD092" w14:textId="430BAB63" w:rsidR="00664C0C" w:rsidRPr="00664C0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Record Attendance</w:t>
            </w:r>
          </w:p>
        </w:tc>
        <w:tc>
          <w:tcPr>
            <w:tcW w:w="3972" w:type="dxa"/>
            <w:shd w:val="clear" w:color="auto" w:fill="auto"/>
          </w:tcPr>
          <w:p w14:paraId="4B4D52AC" w14:textId="65FB8DBF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 should be able to record event attendance on the system</w:t>
            </w:r>
          </w:p>
        </w:tc>
        <w:tc>
          <w:tcPr>
            <w:tcW w:w="2268" w:type="dxa"/>
            <w:shd w:val="clear" w:color="auto" w:fill="auto"/>
          </w:tcPr>
          <w:p w14:paraId="70695DF5" w14:textId="237CAA45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</w:tbl>
    <w:p w14:paraId="763151CE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5D1C4E23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Diagram</w:t>
      </w:r>
    </w:p>
    <w:p w14:paraId="21EE69C3" w14:textId="77777777" w:rsidR="00664C0C" w:rsidRPr="0027776F" w:rsidRDefault="00664C0C" w:rsidP="00664C0C">
      <w:pPr>
        <w:rPr>
          <w:rFonts w:cstheme="minorHAnsi"/>
        </w:rPr>
      </w:pPr>
    </w:p>
    <w:p w14:paraId="31FFB75D" w14:textId="437CD3CD" w:rsidR="00664C0C" w:rsidRDefault="008728DF" w:rsidP="00664C0C">
      <w:pPr>
        <w:rPr>
          <w:rFonts w:cstheme="minorHAnsi"/>
          <w:sz w:val="20"/>
          <w:lang w:val="en-GB" w:eastAsia="en-US"/>
        </w:rPr>
      </w:pPr>
      <w:r>
        <w:object w:dxaOrig="10411" w:dyaOrig="7091" w14:anchorId="3F1234C8">
          <v:shape id="_x0000_i1028" type="#_x0000_t75" style="width:477.5pt;height:325.5pt" o:ole="">
            <v:imagedata r:id="rId32" o:title=""/>
          </v:shape>
          <o:OLEObject Type="Embed" ProgID="Visio.Drawing.15" ShapeID="_x0000_i1028" DrawAspect="Content" ObjectID="_1761459287" r:id="rId33"/>
        </w:object>
      </w:r>
    </w:p>
    <w:p w14:paraId="16B22CE8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4C7183CB" w14:textId="26D637BD" w:rsidR="008728DF" w:rsidRDefault="008728DF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 w:type="page"/>
      </w:r>
    </w:p>
    <w:p w14:paraId="03252674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39D9CF79" w14:textId="3B972D9C" w:rsidR="00664C0C" w:rsidRPr="00CF0724" w:rsidRDefault="00664C0C" w:rsidP="00664C0C">
      <w:pPr>
        <w:pStyle w:val="Heading2"/>
        <w:rPr>
          <w:rFonts w:asciiTheme="minorHAnsi" w:hAnsiTheme="minorHAnsi" w:cstheme="minorHAnsi"/>
          <w:sz w:val="20"/>
        </w:rPr>
      </w:pPr>
      <w:bookmarkStart w:id="37" w:name="_Toc516207367"/>
      <w:r>
        <w:rPr>
          <w:rFonts w:asciiTheme="minorHAnsi" w:hAnsiTheme="minorHAnsi" w:cstheme="minorHAnsi"/>
          <w:sz w:val="20"/>
        </w:rPr>
        <w:t>Survey</w:t>
      </w:r>
      <w:bookmarkEnd w:id="37"/>
    </w:p>
    <w:p w14:paraId="73F92ECB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398519C8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List</w:t>
      </w:r>
    </w:p>
    <w:p w14:paraId="423AE732" w14:textId="77777777" w:rsidR="00664C0C" w:rsidRPr="00363F56" w:rsidRDefault="00664C0C" w:rsidP="00664C0C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664C0C" w:rsidRPr="008576CF" w14:paraId="659E7DF3" w14:textId="77777777" w:rsidTr="00034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8C44553" w14:textId="77777777" w:rsidR="00664C0C" w:rsidRPr="00664C0C" w:rsidRDefault="00664C0C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4CA46B07" w14:textId="77777777" w:rsidR="00664C0C" w:rsidRPr="00664C0C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5AAAB845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26C08E7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664C0C" w:rsidRPr="00F47A5C" w14:paraId="102466E8" w14:textId="77777777" w:rsidTr="0003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0C52D309" w14:textId="74DF00CF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UCS-22</w:t>
            </w:r>
          </w:p>
        </w:tc>
        <w:tc>
          <w:tcPr>
            <w:tcW w:w="1982" w:type="dxa"/>
            <w:shd w:val="clear" w:color="auto" w:fill="auto"/>
          </w:tcPr>
          <w:p w14:paraId="6076A821" w14:textId="69734C37" w:rsidR="00664C0C" w:rsidRPr="00664C0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Create Survey</w:t>
            </w:r>
          </w:p>
        </w:tc>
        <w:tc>
          <w:tcPr>
            <w:tcW w:w="3972" w:type="dxa"/>
            <w:shd w:val="clear" w:color="auto" w:fill="auto"/>
          </w:tcPr>
          <w:p w14:paraId="431CEC1B" w14:textId="3332A1D5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create surveys</w:t>
            </w:r>
          </w:p>
        </w:tc>
        <w:tc>
          <w:tcPr>
            <w:tcW w:w="2268" w:type="dxa"/>
            <w:shd w:val="clear" w:color="auto" w:fill="auto"/>
          </w:tcPr>
          <w:p w14:paraId="479A93C9" w14:textId="4EDE766D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1E82D4E2" w14:textId="77777777" w:rsidTr="0003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5F8C806F" w14:textId="7CDC3A78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UCS-23</w:t>
            </w:r>
          </w:p>
        </w:tc>
        <w:tc>
          <w:tcPr>
            <w:tcW w:w="1982" w:type="dxa"/>
            <w:shd w:val="clear" w:color="auto" w:fill="auto"/>
          </w:tcPr>
          <w:p w14:paraId="2C281E55" w14:textId="73D1C3C8" w:rsidR="00664C0C" w:rsidRPr="00664C0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eastAsia="en-US"/>
              </w:rPr>
              <w:t>Publish Survey</w:t>
            </w:r>
          </w:p>
        </w:tc>
        <w:tc>
          <w:tcPr>
            <w:tcW w:w="3972" w:type="dxa"/>
            <w:shd w:val="clear" w:color="auto" w:fill="auto"/>
          </w:tcPr>
          <w:p w14:paraId="1A206DF6" w14:textId="248519C5" w:rsidR="00664C0C" w:rsidRPr="00F47A5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send surveys to Stakeholders</w:t>
            </w:r>
          </w:p>
        </w:tc>
        <w:tc>
          <w:tcPr>
            <w:tcW w:w="2268" w:type="dxa"/>
            <w:shd w:val="clear" w:color="auto" w:fill="auto"/>
          </w:tcPr>
          <w:p w14:paraId="692729FE" w14:textId="59E13357" w:rsidR="00664C0C" w:rsidRPr="00F47A5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16071EA7" w14:textId="77777777" w:rsidTr="0003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  <w:bottom w:val="none" w:sz="0" w:space="0" w:color="auto"/>
            </w:tcBorders>
            <w:shd w:val="clear" w:color="auto" w:fill="FFF0E7"/>
          </w:tcPr>
          <w:p w14:paraId="1C2DB340" w14:textId="2FCBA544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UCS-24</w:t>
            </w:r>
          </w:p>
        </w:tc>
        <w:tc>
          <w:tcPr>
            <w:tcW w:w="1982" w:type="dxa"/>
            <w:shd w:val="clear" w:color="auto" w:fill="auto"/>
          </w:tcPr>
          <w:p w14:paraId="20426D3A" w14:textId="544827FE" w:rsidR="00664C0C" w:rsidRPr="00664C0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eastAsia="en-US"/>
              </w:rPr>
              <w:t>Capture Survey Response</w:t>
            </w:r>
          </w:p>
        </w:tc>
        <w:tc>
          <w:tcPr>
            <w:tcW w:w="3972" w:type="dxa"/>
            <w:shd w:val="clear" w:color="auto" w:fill="auto"/>
          </w:tcPr>
          <w:p w14:paraId="2F650EC8" w14:textId="16EB9DA1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record survey responses</w:t>
            </w:r>
          </w:p>
        </w:tc>
        <w:tc>
          <w:tcPr>
            <w:tcW w:w="2268" w:type="dxa"/>
            <w:shd w:val="clear" w:color="auto" w:fill="auto"/>
          </w:tcPr>
          <w:p w14:paraId="52F4D7C9" w14:textId="07E21255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</w:tbl>
    <w:p w14:paraId="6F9ECEF8" w14:textId="0E972F57" w:rsidR="00664C0C" w:rsidRDefault="00523ED8" w:rsidP="00664C0C">
      <w:pPr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/>
      </w:r>
    </w:p>
    <w:p w14:paraId="3A76F761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Diagram</w:t>
      </w:r>
    </w:p>
    <w:p w14:paraId="00FD24AD" w14:textId="77777777" w:rsidR="00664C0C" w:rsidRPr="0027776F" w:rsidRDefault="00664C0C" w:rsidP="00664C0C">
      <w:pPr>
        <w:rPr>
          <w:rFonts w:cstheme="minorHAnsi"/>
        </w:rPr>
      </w:pPr>
    </w:p>
    <w:p w14:paraId="38E654F5" w14:textId="54B3BE45" w:rsidR="00664C0C" w:rsidRDefault="00523ED8" w:rsidP="00664C0C">
      <w:pPr>
        <w:rPr>
          <w:rFonts w:cstheme="minorHAnsi"/>
          <w:sz w:val="20"/>
          <w:lang w:val="en-GB" w:eastAsia="en-US"/>
        </w:rPr>
      </w:pPr>
      <w:r>
        <w:object w:dxaOrig="10411" w:dyaOrig="6060" w14:anchorId="3B19BBE0">
          <v:shape id="_x0000_i1029" type="#_x0000_t75" style="width:7in;height:293.5pt" o:ole="">
            <v:imagedata r:id="rId34" o:title=""/>
          </v:shape>
          <o:OLEObject Type="Embed" ProgID="Visio.Drawing.15" ShapeID="_x0000_i1029" DrawAspect="Content" ObjectID="_1761459288" r:id="rId35"/>
        </w:object>
      </w:r>
    </w:p>
    <w:p w14:paraId="5E308338" w14:textId="77777777" w:rsidR="00664C0C" w:rsidRDefault="00664C0C" w:rsidP="00E80845">
      <w:pPr>
        <w:rPr>
          <w:rFonts w:cstheme="minorHAnsi"/>
          <w:sz w:val="20"/>
          <w:lang w:val="en-GB" w:eastAsia="en-US"/>
        </w:rPr>
      </w:pPr>
    </w:p>
    <w:p w14:paraId="0626E991" w14:textId="77777777" w:rsidR="00664C0C" w:rsidRDefault="00664C0C" w:rsidP="00E80845">
      <w:pPr>
        <w:rPr>
          <w:rFonts w:cstheme="minorHAnsi"/>
          <w:sz w:val="20"/>
          <w:lang w:val="en-GB" w:eastAsia="en-US"/>
        </w:rPr>
      </w:pPr>
    </w:p>
    <w:p w14:paraId="1DDB1A92" w14:textId="77777777" w:rsidR="00664C0C" w:rsidRDefault="00664C0C" w:rsidP="00E80845">
      <w:pPr>
        <w:rPr>
          <w:rFonts w:cstheme="minorHAnsi"/>
          <w:sz w:val="20"/>
          <w:lang w:val="en-GB" w:eastAsia="en-US"/>
        </w:rPr>
      </w:pPr>
    </w:p>
    <w:p w14:paraId="79972409" w14:textId="77777777" w:rsidR="00664C0C" w:rsidRDefault="00664C0C" w:rsidP="00E80845">
      <w:pPr>
        <w:rPr>
          <w:rFonts w:cstheme="minorHAnsi"/>
          <w:sz w:val="20"/>
          <w:lang w:val="en-GB" w:eastAsia="en-US"/>
        </w:rPr>
      </w:pPr>
    </w:p>
    <w:p w14:paraId="549E5ADB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5A1064E4" w14:textId="2CD045E9" w:rsidR="00664C0C" w:rsidRPr="00CF0724" w:rsidRDefault="008728DF" w:rsidP="00664C0C">
      <w:pPr>
        <w:pStyle w:val="Heading2"/>
        <w:rPr>
          <w:rFonts w:asciiTheme="minorHAnsi" w:hAnsiTheme="minorHAnsi" w:cstheme="minorHAnsi"/>
          <w:sz w:val="20"/>
        </w:rPr>
      </w:pPr>
      <w:bookmarkStart w:id="38" w:name="_Toc516207368"/>
      <w:r>
        <w:rPr>
          <w:rFonts w:asciiTheme="minorHAnsi" w:hAnsiTheme="minorHAnsi" w:cstheme="minorHAnsi"/>
          <w:sz w:val="20"/>
        </w:rPr>
        <w:t>reporting management</w:t>
      </w:r>
      <w:bookmarkEnd w:id="38"/>
    </w:p>
    <w:p w14:paraId="41FB56CB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623D8D06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List</w:t>
      </w:r>
    </w:p>
    <w:p w14:paraId="6E5812DE" w14:textId="77777777" w:rsidR="00664C0C" w:rsidRPr="00363F56" w:rsidRDefault="00664C0C" w:rsidP="00664C0C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2896"/>
        <w:gridCol w:w="1076"/>
        <w:gridCol w:w="2268"/>
      </w:tblGrid>
      <w:tr w:rsidR="00664C0C" w:rsidRPr="008576CF" w14:paraId="3B35654D" w14:textId="77777777" w:rsidTr="0066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43D8B9DF" w14:textId="77777777" w:rsidR="00664C0C" w:rsidRPr="00664C0C" w:rsidRDefault="00664C0C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C5F7727" w14:textId="77777777" w:rsidR="00664C0C" w:rsidRPr="00664C0C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256AF686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3804720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664C0C" w:rsidRPr="00F47A5C" w14:paraId="6D63C133" w14:textId="77777777" w:rsidTr="00FB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28A79734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UCS-25</w:t>
            </w:r>
          </w:p>
        </w:tc>
        <w:tc>
          <w:tcPr>
            <w:tcW w:w="1982" w:type="dxa"/>
            <w:shd w:val="clear" w:color="auto" w:fill="auto"/>
          </w:tcPr>
          <w:p w14:paraId="40607384" w14:textId="77777777" w:rsidR="00664C0C" w:rsidRPr="00664C0C" w:rsidRDefault="00664C0C" w:rsidP="00034B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</w:rPr>
            </w:pPr>
            <w:r w:rsidRPr="00664C0C">
              <w:rPr>
                <w:rFonts w:cstheme="minorHAnsi"/>
                <w:i/>
                <w:sz w:val="20"/>
              </w:rPr>
              <w:t>View Reports</w:t>
            </w:r>
          </w:p>
        </w:tc>
        <w:tc>
          <w:tcPr>
            <w:tcW w:w="2896" w:type="dxa"/>
            <w:shd w:val="clear" w:color="auto" w:fill="auto"/>
          </w:tcPr>
          <w:p w14:paraId="4F3C6FAF" w14:textId="77777777" w:rsidR="00664C0C" w:rsidRPr="00F47A5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view pre-configure reports</w:t>
            </w:r>
          </w:p>
        </w:tc>
        <w:tc>
          <w:tcPr>
            <w:tcW w:w="3344" w:type="dxa"/>
            <w:gridSpan w:val="2"/>
            <w:shd w:val="clear" w:color="auto" w:fill="auto"/>
          </w:tcPr>
          <w:p w14:paraId="5C957985" w14:textId="77777777" w:rsidR="00664C0C" w:rsidRPr="00F47A5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605D8FFB" w14:textId="77777777" w:rsidTr="00FB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26F7B239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UCS-26</w:t>
            </w:r>
          </w:p>
        </w:tc>
        <w:tc>
          <w:tcPr>
            <w:tcW w:w="1982" w:type="dxa"/>
            <w:shd w:val="clear" w:color="auto" w:fill="auto"/>
          </w:tcPr>
          <w:p w14:paraId="077CEF61" w14:textId="77777777" w:rsidR="00664C0C" w:rsidRPr="00664C0C" w:rsidRDefault="00664C0C" w:rsidP="00034B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</w:rPr>
            </w:pPr>
            <w:r w:rsidRPr="00664C0C">
              <w:rPr>
                <w:rFonts w:cstheme="minorHAnsi"/>
                <w:i/>
                <w:sz w:val="20"/>
              </w:rPr>
              <w:t>Create Custom Reports</w:t>
            </w:r>
          </w:p>
        </w:tc>
        <w:tc>
          <w:tcPr>
            <w:tcW w:w="2896" w:type="dxa"/>
            <w:shd w:val="clear" w:color="auto" w:fill="auto"/>
          </w:tcPr>
          <w:p w14:paraId="5EF81854" w14:textId="77777777" w:rsidR="00664C0C" w:rsidRPr="00F47A5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create custom operational reports</w:t>
            </w:r>
          </w:p>
        </w:tc>
        <w:tc>
          <w:tcPr>
            <w:tcW w:w="3344" w:type="dxa"/>
            <w:gridSpan w:val="2"/>
            <w:shd w:val="clear" w:color="auto" w:fill="auto"/>
          </w:tcPr>
          <w:p w14:paraId="6ECA4247" w14:textId="77777777" w:rsidR="00664C0C" w:rsidRPr="00F47A5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15D8659E" w14:textId="77777777" w:rsidTr="00FB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069897F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UCS-27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14:paraId="6BCC8388" w14:textId="77777777" w:rsidR="00664C0C" w:rsidRPr="00664C0C" w:rsidRDefault="00664C0C" w:rsidP="00034B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</w:rPr>
            </w:pPr>
            <w:r w:rsidRPr="00664C0C">
              <w:rPr>
                <w:rFonts w:cstheme="minorHAnsi"/>
                <w:i/>
                <w:sz w:val="20"/>
              </w:rPr>
              <w:t>Export Reports (PDF /Excel)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14:paraId="1FDEF3AB" w14:textId="77777777" w:rsidR="00664C0C" w:rsidRPr="00F47A5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export system reports</w:t>
            </w:r>
          </w:p>
        </w:tc>
        <w:tc>
          <w:tcPr>
            <w:tcW w:w="33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36A157" w14:textId="77777777" w:rsidR="00664C0C" w:rsidRPr="00F47A5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</w:tbl>
    <w:p w14:paraId="29BF1E2A" w14:textId="77777777" w:rsidR="00664C0C" w:rsidRDefault="00664C0C" w:rsidP="00664C0C">
      <w:pPr>
        <w:pStyle w:val="ListParagraph"/>
        <w:rPr>
          <w:rFonts w:asciiTheme="minorHAnsi" w:hAnsiTheme="minorHAnsi" w:cstheme="minorHAnsi"/>
        </w:rPr>
      </w:pPr>
    </w:p>
    <w:p w14:paraId="50D25C43" w14:textId="77777777" w:rsidR="00E92FEC" w:rsidRDefault="00E92FEC" w:rsidP="00664C0C">
      <w:pPr>
        <w:pStyle w:val="ListParagraph"/>
        <w:rPr>
          <w:rFonts w:asciiTheme="minorHAnsi" w:hAnsiTheme="minorHAnsi" w:cstheme="minorHAnsi"/>
        </w:rPr>
      </w:pPr>
    </w:p>
    <w:p w14:paraId="312A5E91" w14:textId="77777777" w:rsidR="00E92FEC" w:rsidRDefault="00E92FEC" w:rsidP="00664C0C">
      <w:pPr>
        <w:pStyle w:val="ListParagraph"/>
        <w:rPr>
          <w:rFonts w:asciiTheme="minorHAnsi" w:hAnsiTheme="minorHAnsi" w:cstheme="minorHAnsi"/>
        </w:rPr>
      </w:pPr>
    </w:p>
    <w:p w14:paraId="0482E9AF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Diagram</w:t>
      </w:r>
    </w:p>
    <w:p w14:paraId="2D4B9679" w14:textId="77777777" w:rsidR="00664C0C" w:rsidRPr="0027776F" w:rsidRDefault="00664C0C" w:rsidP="00664C0C">
      <w:pPr>
        <w:rPr>
          <w:rFonts w:cstheme="minorHAnsi"/>
        </w:rPr>
      </w:pPr>
    </w:p>
    <w:p w14:paraId="53EB39A1" w14:textId="1B642C3D" w:rsidR="00664C0C" w:rsidRDefault="00E92FEC" w:rsidP="00664C0C">
      <w:pPr>
        <w:rPr>
          <w:rFonts w:cstheme="minorHAnsi"/>
          <w:sz w:val="20"/>
          <w:lang w:val="en-GB" w:eastAsia="en-US"/>
        </w:rPr>
      </w:pPr>
      <w:r>
        <w:object w:dxaOrig="10500" w:dyaOrig="5391" w14:anchorId="258DFC10">
          <v:shape id="_x0000_i1030" type="#_x0000_t75" style="width:447.5pt;height:259pt" o:ole="">
            <v:imagedata r:id="rId36" o:title=""/>
          </v:shape>
          <o:OLEObject Type="Embed" ProgID="Visio.Drawing.15" ShapeID="_x0000_i1030" DrawAspect="Content" ObjectID="_1761459289" r:id="rId37"/>
        </w:object>
      </w:r>
    </w:p>
    <w:p w14:paraId="50388C58" w14:textId="77777777" w:rsidR="00143923" w:rsidRPr="00F47A5C" w:rsidRDefault="00143923" w:rsidP="00E80845">
      <w:pPr>
        <w:rPr>
          <w:rFonts w:cstheme="minorHAnsi"/>
          <w:sz w:val="20"/>
          <w:lang w:val="en-GB" w:eastAsia="en-US"/>
        </w:rPr>
      </w:pPr>
    </w:p>
    <w:p w14:paraId="246CECEE" w14:textId="3218FFA9" w:rsidR="004E0DA2" w:rsidRPr="00FB4048" w:rsidRDefault="004E0DA2" w:rsidP="00FB4048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  <w:sz w:val="22"/>
          <w:highlight w:val="cyan"/>
        </w:rPr>
      </w:pPr>
    </w:p>
    <w:p w14:paraId="7E29575D" w14:textId="77777777" w:rsidR="00FB4048" w:rsidRDefault="00FB4048" w:rsidP="00FB4048">
      <w:pPr>
        <w:rPr>
          <w:lang w:val="en-GB" w:eastAsia="en-US"/>
        </w:rPr>
      </w:pPr>
    </w:p>
    <w:p w14:paraId="13098E96" w14:textId="77777777" w:rsidR="00FB4048" w:rsidRPr="00FB4048" w:rsidRDefault="00FB4048" w:rsidP="00FB4048">
      <w:pPr>
        <w:rPr>
          <w:lang w:val="en-GB" w:eastAsia="en-US"/>
        </w:rPr>
      </w:pPr>
    </w:p>
    <w:sectPr w:rsidR="00FB4048" w:rsidRPr="00FB4048" w:rsidSect="00F47A5C">
      <w:headerReference w:type="default" r:id="rId38"/>
      <w:footerReference w:type="default" r:id="rId39"/>
      <w:pgSz w:w="12240" w:h="15840"/>
      <w:pgMar w:top="993" w:right="1077" w:bottom="709" w:left="1077" w:header="284" w:footer="2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686A" w14:textId="77777777" w:rsidR="00C040A6" w:rsidRDefault="00C040A6">
      <w:pPr>
        <w:spacing w:after="0" w:line="240" w:lineRule="auto"/>
      </w:pPr>
      <w:r>
        <w:separator/>
      </w:r>
    </w:p>
  </w:endnote>
  <w:endnote w:type="continuationSeparator" w:id="0">
    <w:p w14:paraId="0B3A286C" w14:textId="77777777" w:rsidR="00C040A6" w:rsidRDefault="00C0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282C" w14:textId="0FED605A" w:rsidR="00F7216C" w:rsidRDefault="00F7216C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SAVEDATE  \@ "MMMM d, yyyy"  \* MERGEFORMAT </w:instrText>
    </w:r>
    <w:r>
      <w:rPr>
        <w:sz w:val="18"/>
        <w:szCs w:val="18"/>
      </w:rPr>
      <w:fldChar w:fldCharType="separate"/>
    </w:r>
    <w:r w:rsidR="00A56A86">
      <w:rPr>
        <w:noProof/>
        <w:sz w:val="18"/>
        <w:szCs w:val="18"/>
      </w:rPr>
      <w:t>October 15, 2018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\* Arabic \* MERGEFORMAT </w:instrText>
    </w:r>
    <w:r>
      <w:rPr>
        <w:rStyle w:val="PageNumber"/>
        <w:sz w:val="18"/>
        <w:szCs w:val="18"/>
      </w:rPr>
      <w:fldChar w:fldCharType="separate"/>
    </w:r>
    <w:r w:rsidR="00646C74">
      <w:rPr>
        <w:rStyle w:val="PageNumber"/>
        <w:noProof/>
        <w:sz w:val="18"/>
        <w:szCs w:val="18"/>
      </w:rPr>
      <w:t>26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E6A4" w14:textId="77777777" w:rsidR="00C040A6" w:rsidRDefault="00C040A6">
      <w:pPr>
        <w:spacing w:after="0" w:line="240" w:lineRule="auto"/>
      </w:pPr>
      <w:r>
        <w:separator/>
      </w:r>
    </w:p>
  </w:footnote>
  <w:footnote w:type="continuationSeparator" w:id="0">
    <w:p w14:paraId="2335967A" w14:textId="77777777" w:rsidR="00C040A6" w:rsidRDefault="00C0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80"/>
      <w:gridCol w:w="4658"/>
      <w:gridCol w:w="1432"/>
    </w:tblGrid>
    <w:tr w:rsidR="00F7216C" w14:paraId="17828A4F" w14:textId="77777777" w:rsidTr="00F47A5C">
      <w:trPr>
        <w:trHeight w:val="127"/>
        <w:jc w:val="right"/>
      </w:trPr>
      <w:tc>
        <w:tcPr>
          <w:tcW w:w="1976" w:type="pct"/>
          <w:vAlign w:val="center"/>
        </w:tcPr>
        <w:p w14:paraId="4AA58CCA" w14:textId="0EC35B89" w:rsidR="00F7216C" w:rsidRPr="00F77AD7" w:rsidRDefault="00F7216C" w:rsidP="00F47A5C">
          <w:pPr>
            <w:pStyle w:val="Header"/>
          </w:pPr>
          <w:bookmarkStart w:id="39" w:name="Header" w:colFirst="0" w:colLast="2"/>
          <w:r>
            <w:t>Business Requirements Document</w:t>
          </w:r>
        </w:p>
      </w:tc>
      <w:tc>
        <w:tcPr>
          <w:tcW w:w="2313" w:type="pct"/>
          <w:vAlign w:val="center"/>
        </w:tcPr>
        <w:p w14:paraId="4C1709D5" w14:textId="32FECC63" w:rsidR="00F7216C" w:rsidRPr="00F77AD7" w:rsidRDefault="00F7216C" w:rsidP="002E3404">
          <w:pPr>
            <w:pStyle w:val="Header"/>
          </w:pPr>
          <w:r>
            <w:t>Learner Portal Project</w:t>
          </w:r>
        </w:p>
      </w:tc>
      <w:tc>
        <w:tcPr>
          <w:tcW w:w="711" w:type="pct"/>
          <w:vAlign w:val="center"/>
        </w:tcPr>
        <w:p w14:paraId="2AE11229" w14:textId="3B2011C5" w:rsidR="00F7216C" w:rsidRPr="00F77AD7" w:rsidRDefault="00F7216C" w:rsidP="00F47A5C">
          <w:pPr>
            <w:tabs>
              <w:tab w:val="left" w:pos="1135"/>
              <w:tab w:val="left" w:pos="1840"/>
              <w:tab w:val="right" w:pos="2740"/>
            </w:tabs>
            <w:spacing w:before="40"/>
            <w:ind w:right="68"/>
            <w:jc w:val="right"/>
          </w:pPr>
          <w:r w:rsidRPr="00F77AD7">
            <w:t>Version</w:t>
          </w:r>
          <w:r w:rsidRPr="007B0433">
            <w:rPr>
              <w:rFonts w:cstheme="minorHAnsi"/>
              <w:sz w:val="24"/>
              <w:szCs w:val="24"/>
            </w:rPr>
            <w:t xml:space="preserve"> </w:t>
          </w:r>
          <w:r>
            <w:rPr>
              <w:rFonts w:cstheme="minorHAnsi"/>
              <w:sz w:val="24"/>
              <w:szCs w:val="24"/>
            </w:rPr>
            <w:t>1.1</w:t>
          </w:r>
        </w:p>
      </w:tc>
    </w:tr>
    <w:bookmarkEnd w:id="39"/>
  </w:tbl>
  <w:p w14:paraId="1469DB54" w14:textId="0600C342" w:rsidR="00F7216C" w:rsidRDefault="00F7216C" w:rsidP="00F47A5C">
    <w:pPr>
      <w:rPr>
        <w:rFonts w:cs="Arial"/>
        <w:b/>
        <w:i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636"/>
    <w:multiLevelType w:val="multilevel"/>
    <w:tmpl w:val="A25E86F6"/>
    <w:lvl w:ilvl="0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lvlText w:val="%1.%2.%3"/>
      <w:lvlJc w:val="left"/>
      <w:pPr>
        <w:ind w:left="1296" w:hanging="720"/>
      </w:p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1" w15:restartNumberingAfterBreak="0">
    <w:nsid w:val="0F2D74D9"/>
    <w:multiLevelType w:val="multilevel"/>
    <w:tmpl w:val="2F789A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D42EF3"/>
    <w:multiLevelType w:val="hybridMultilevel"/>
    <w:tmpl w:val="CF00DE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70167"/>
    <w:multiLevelType w:val="hybridMultilevel"/>
    <w:tmpl w:val="49FEEB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B17C8"/>
    <w:multiLevelType w:val="hybridMultilevel"/>
    <w:tmpl w:val="27C4E07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4C9835F9"/>
    <w:multiLevelType w:val="hybridMultilevel"/>
    <w:tmpl w:val="BFDAAC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077BD"/>
    <w:multiLevelType w:val="multilevel"/>
    <w:tmpl w:val="5AF077B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85FD5"/>
    <w:multiLevelType w:val="hybridMultilevel"/>
    <w:tmpl w:val="51B8538C"/>
    <w:lvl w:ilvl="0" w:tplc="1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9" w15:restartNumberingAfterBreak="0">
    <w:nsid w:val="718D0FC0"/>
    <w:multiLevelType w:val="hybridMultilevel"/>
    <w:tmpl w:val="DFB814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D55BD"/>
    <w:multiLevelType w:val="hybridMultilevel"/>
    <w:tmpl w:val="19321C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536B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8004BA"/>
    <w:multiLevelType w:val="multilevel"/>
    <w:tmpl w:val="2F789A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3F5607"/>
    <w:multiLevelType w:val="multilevel"/>
    <w:tmpl w:val="0BB8FEA2"/>
    <w:lvl w:ilvl="0">
      <w:start w:val="1"/>
      <w:numFmt w:val="decimal"/>
      <w:lvlText w:val="%1."/>
      <w:lvlJc w:val="left"/>
      <w:pPr>
        <w:tabs>
          <w:tab w:val="left" w:pos="451"/>
        </w:tabs>
        <w:ind w:left="451" w:hanging="454"/>
      </w:pPr>
      <w:rPr>
        <w:rFonts w:ascii="Arial" w:hAnsi="Arial" w:hint="default"/>
        <w:b/>
        <w:i w:val="0"/>
        <w:sz w:val="22"/>
        <w:szCs w:val="24"/>
      </w:rPr>
    </w:lvl>
    <w:lvl w:ilvl="1">
      <w:start w:val="1"/>
      <w:numFmt w:val="decimal"/>
      <w:pStyle w:val="IndentBullet1"/>
      <w:lvlText w:val="%1.%2."/>
      <w:lvlJc w:val="left"/>
      <w:pPr>
        <w:tabs>
          <w:tab w:val="left" w:pos="3980"/>
        </w:tabs>
        <w:ind w:left="3692" w:hanging="432"/>
      </w:pPr>
      <w:rPr>
        <w:rFonts w:ascii="Arial Bold" w:hAnsi="Arial Bold" w:hint="default"/>
        <w:b w:val="0"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5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7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3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5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7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37"/>
        </w:tabs>
        <w:ind w:left="4317" w:hanging="1440"/>
      </w:pPr>
      <w:rPr>
        <w:rFonts w:hint="default"/>
      </w:rPr>
    </w:lvl>
  </w:abstractNum>
  <w:num w:numId="1" w16cid:durableId="11539359">
    <w:abstractNumId w:val="13"/>
  </w:num>
  <w:num w:numId="2" w16cid:durableId="1001350598">
    <w:abstractNumId w:val="6"/>
    <w:lvlOverride w:ilvl="0">
      <w:startOverride w:val="4"/>
    </w:lvlOverride>
  </w:num>
  <w:num w:numId="3" w16cid:durableId="1479763585">
    <w:abstractNumId w:val="3"/>
  </w:num>
  <w:num w:numId="4" w16cid:durableId="2016564790">
    <w:abstractNumId w:val="8"/>
  </w:num>
  <w:num w:numId="5" w16cid:durableId="372004636">
    <w:abstractNumId w:val="4"/>
  </w:num>
  <w:num w:numId="6" w16cid:durableId="1651473583">
    <w:abstractNumId w:val="1"/>
  </w:num>
  <w:num w:numId="7" w16cid:durableId="1237324454">
    <w:abstractNumId w:val="7"/>
  </w:num>
  <w:num w:numId="8" w16cid:durableId="500851761">
    <w:abstractNumId w:val="0"/>
  </w:num>
  <w:num w:numId="9" w16cid:durableId="181868401">
    <w:abstractNumId w:val="2"/>
  </w:num>
  <w:num w:numId="10" w16cid:durableId="1503158960">
    <w:abstractNumId w:val="9"/>
  </w:num>
  <w:num w:numId="11" w16cid:durableId="471366163">
    <w:abstractNumId w:val="10"/>
  </w:num>
  <w:num w:numId="12" w16cid:durableId="230849809">
    <w:abstractNumId w:val="5"/>
  </w:num>
  <w:num w:numId="13" w16cid:durableId="1409886442">
    <w:abstractNumId w:val="12"/>
  </w:num>
  <w:num w:numId="14" w16cid:durableId="10419813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umakoe, M. (Moeti)">
    <w15:presenceInfo w15:providerId="AD" w15:userId="S-1-5-21-1980305225-230572733-188441444-6257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bordersDoNotSurroundHeader/>
  <w:bordersDoNotSurroundFooter/>
  <w:proofState w:spelling="clean" w:grammar="clean"/>
  <w:doNotTrackFormatting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9B"/>
    <w:rsid w:val="0000454D"/>
    <w:rsid w:val="000051B9"/>
    <w:rsid w:val="000053A4"/>
    <w:rsid w:val="00006F92"/>
    <w:rsid w:val="00012429"/>
    <w:rsid w:val="0001491B"/>
    <w:rsid w:val="0001503E"/>
    <w:rsid w:val="00017B74"/>
    <w:rsid w:val="00023080"/>
    <w:rsid w:val="00024080"/>
    <w:rsid w:val="00025FD8"/>
    <w:rsid w:val="0002657A"/>
    <w:rsid w:val="000266D0"/>
    <w:rsid w:val="00026852"/>
    <w:rsid w:val="0002705C"/>
    <w:rsid w:val="00030352"/>
    <w:rsid w:val="00031F04"/>
    <w:rsid w:val="00034673"/>
    <w:rsid w:val="00034BCA"/>
    <w:rsid w:val="00035759"/>
    <w:rsid w:val="000367D4"/>
    <w:rsid w:val="000371E2"/>
    <w:rsid w:val="00040823"/>
    <w:rsid w:val="00050DA7"/>
    <w:rsid w:val="00052318"/>
    <w:rsid w:val="00053F81"/>
    <w:rsid w:val="00055437"/>
    <w:rsid w:val="000617A7"/>
    <w:rsid w:val="00063E74"/>
    <w:rsid w:val="000643B7"/>
    <w:rsid w:val="00065F3A"/>
    <w:rsid w:val="000701B6"/>
    <w:rsid w:val="0007301A"/>
    <w:rsid w:val="000754A7"/>
    <w:rsid w:val="00076D64"/>
    <w:rsid w:val="0008150F"/>
    <w:rsid w:val="00081B96"/>
    <w:rsid w:val="00082B09"/>
    <w:rsid w:val="0008568B"/>
    <w:rsid w:val="0008599C"/>
    <w:rsid w:val="0008601D"/>
    <w:rsid w:val="000860AB"/>
    <w:rsid w:val="00087AD6"/>
    <w:rsid w:val="00090DC1"/>
    <w:rsid w:val="00093F10"/>
    <w:rsid w:val="000A0A93"/>
    <w:rsid w:val="000A47DB"/>
    <w:rsid w:val="000A4B47"/>
    <w:rsid w:val="000A5DDF"/>
    <w:rsid w:val="000A77ED"/>
    <w:rsid w:val="000A7C76"/>
    <w:rsid w:val="000B2FD3"/>
    <w:rsid w:val="000B3976"/>
    <w:rsid w:val="000B4155"/>
    <w:rsid w:val="000B4EAD"/>
    <w:rsid w:val="000B56B4"/>
    <w:rsid w:val="000C2A7C"/>
    <w:rsid w:val="000D3953"/>
    <w:rsid w:val="000D6A12"/>
    <w:rsid w:val="000D756D"/>
    <w:rsid w:val="000E272A"/>
    <w:rsid w:val="000E2AF6"/>
    <w:rsid w:val="000E7AE5"/>
    <w:rsid w:val="000F33DE"/>
    <w:rsid w:val="000F56BB"/>
    <w:rsid w:val="000F57B7"/>
    <w:rsid w:val="000F73B6"/>
    <w:rsid w:val="000F7BAE"/>
    <w:rsid w:val="001056D2"/>
    <w:rsid w:val="001059DE"/>
    <w:rsid w:val="0011092A"/>
    <w:rsid w:val="00110EAC"/>
    <w:rsid w:val="00111FBB"/>
    <w:rsid w:val="0011512D"/>
    <w:rsid w:val="00115C02"/>
    <w:rsid w:val="00116740"/>
    <w:rsid w:val="0012201D"/>
    <w:rsid w:val="001225C0"/>
    <w:rsid w:val="0012682C"/>
    <w:rsid w:val="0013479F"/>
    <w:rsid w:val="001377E2"/>
    <w:rsid w:val="00143923"/>
    <w:rsid w:val="0014469F"/>
    <w:rsid w:val="0014796B"/>
    <w:rsid w:val="00152614"/>
    <w:rsid w:val="00153938"/>
    <w:rsid w:val="001575B3"/>
    <w:rsid w:val="001622B7"/>
    <w:rsid w:val="00163067"/>
    <w:rsid w:val="00164499"/>
    <w:rsid w:val="00165234"/>
    <w:rsid w:val="00166A9D"/>
    <w:rsid w:val="00170211"/>
    <w:rsid w:val="00171761"/>
    <w:rsid w:val="00171A67"/>
    <w:rsid w:val="001727BF"/>
    <w:rsid w:val="00172C42"/>
    <w:rsid w:val="001733F7"/>
    <w:rsid w:val="0017462B"/>
    <w:rsid w:val="00180809"/>
    <w:rsid w:val="0018346C"/>
    <w:rsid w:val="00184C85"/>
    <w:rsid w:val="00185224"/>
    <w:rsid w:val="00187069"/>
    <w:rsid w:val="0018779C"/>
    <w:rsid w:val="00187D48"/>
    <w:rsid w:val="001909D9"/>
    <w:rsid w:val="00197B4E"/>
    <w:rsid w:val="00197B7C"/>
    <w:rsid w:val="001A0836"/>
    <w:rsid w:val="001A20F2"/>
    <w:rsid w:val="001B0282"/>
    <w:rsid w:val="001B094A"/>
    <w:rsid w:val="001B0D13"/>
    <w:rsid w:val="001B1A0A"/>
    <w:rsid w:val="001B3AC0"/>
    <w:rsid w:val="001B51BF"/>
    <w:rsid w:val="001B7E94"/>
    <w:rsid w:val="001C11A1"/>
    <w:rsid w:val="001C299E"/>
    <w:rsid w:val="001C4A9A"/>
    <w:rsid w:val="001C6E2D"/>
    <w:rsid w:val="001D050C"/>
    <w:rsid w:val="001D1100"/>
    <w:rsid w:val="001D70F1"/>
    <w:rsid w:val="001D7D1C"/>
    <w:rsid w:val="001E0A9A"/>
    <w:rsid w:val="001E0B80"/>
    <w:rsid w:val="001E1D5A"/>
    <w:rsid w:val="001E2521"/>
    <w:rsid w:val="001E582B"/>
    <w:rsid w:val="001E680F"/>
    <w:rsid w:val="001F0D04"/>
    <w:rsid w:val="001F0F84"/>
    <w:rsid w:val="001F1873"/>
    <w:rsid w:val="001F1BA8"/>
    <w:rsid w:val="001F47F3"/>
    <w:rsid w:val="001F680E"/>
    <w:rsid w:val="001F6DD8"/>
    <w:rsid w:val="00202598"/>
    <w:rsid w:val="002032E6"/>
    <w:rsid w:val="0020346D"/>
    <w:rsid w:val="002075F5"/>
    <w:rsid w:val="00212B3D"/>
    <w:rsid w:val="00213B83"/>
    <w:rsid w:val="00214BB8"/>
    <w:rsid w:val="00216172"/>
    <w:rsid w:val="0021629A"/>
    <w:rsid w:val="00217301"/>
    <w:rsid w:val="002176A7"/>
    <w:rsid w:val="002209B6"/>
    <w:rsid w:val="002218EA"/>
    <w:rsid w:val="00223B7E"/>
    <w:rsid w:val="0022547D"/>
    <w:rsid w:val="002368A5"/>
    <w:rsid w:val="00236A06"/>
    <w:rsid w:val="00236B1C"/>
    <w:rsid w:val="002378EF"/>
    <w:rsid w:val="00241FD2"/>
    <w:rsid w:val="002434A4"/>
    <w:rsid w:val="0024481E"/>
    <w:rsid w:val="0024571A"/>
    <w:rsid w:val="002477E3"/>
    <w:rsid w:val="0025502A"/>
    <w:rsid w:val="002561B9"/>
    <w:rsid w:val="00260C93"/>
    <w:rsid w:val="00261C54"/>
    <w:rsid w:val="002624C1"/>
    <w:rsid w:val="002655B5"/>
    <w:rsid w:val="00265809"/>
    <w:rsid w:val="00266F2B"/>
    <w:rsid w:val="0026707B"/>
    <w:rsid w:val="00270993"/>
    <w:rsid w:val="0027372F"/>
    <w:rsid w:val="002740CB"/>
    <w:rsid w:val="00274709"/>
    <w:rsid w:val="00274740"/>
    <w:rsid w:val="00274E17"/>
    <w:rsid w:val="002775A5"/>
    <w:rsid w:val="0027776F"/>
    <w:rsid w:val="002811B7"/>
    <w:rsid w:val="002813C6"/>
    <w:rsid w:val="00281CD5"/>
    <w:rsid w:val="00291500"/>
    <w:rsid w:val="0029218E"/>
    <w:rsid w:val="002A3847"/>
    <w:rsid w:val="002B0554"/>
    <w:rsid w:val="002B3480"/>
    <w:rsid w:val="002B64BB"/>
    <w:rsid w:val="002C08D6"/>
    <w:rsid w:val="002C0C25"/>
    <w:rsid w:val="002C1649"/>
    <w:rsid w:val="002C2032"/>
    <w:rsid w:val="002C20B3"/>
    <w:rsid w:val="002C3536"/>
    <w:rsid w:val="002C3CAB"/>
    <w:rsid w:val="002C590D"/>
    <w:rsid w:val="002D0B43"/>
    <w:rsid w:val="002D21B7"/>
    <w:rsid w:val="002D2EF3"/>
    <w:rsid w:val="002D5768"/>
    <w:rsid w:val="002D77B4"/>
    <w:rsid w:val="002E09D9"/>
    <w:rsid w:val="002E0E1C"/>
    <w:rsid w:val="002E3404"/>
    <w:rsid w:val="002E58DE"/>
    <w:rsid w:val="002E7132"/>
    <w:rsid w:val="002F0534"/>
    <w:rsid w:val="002F1EA0"/>
    <w:rsid w:val="002F2A83"/>
    <w:rsid w:val="002F4EE8"/>
    <w:rsid w:val="002F5060"/>
    <w:rsid w:val="002F5A28"/>
    <w:rsid w:val="002F73B7"/>
    <w:rsid w:val="00300799"/>
    <w:rsid w:val="00301474"/>
    <w:rsid w:val="003034DB"/>
    <w:rsid w:val="00305BC8"/>
    <w:rsid w:val="003063DE"/>
    <w:rsid w:val="003074E4"/>
    <w:rsid w:val="00312E4E"/>
    <w:rsid w:val="003132F5"/>
    <w:rsid w:val="00321BCD"/>
    <w:rsid w:val="00321F9A"/>
    <w:rsid w:val="00324AAC"/>
    <w:rsid w:val="003303E2"/>
    <w:rsid w:val="00331FD6"/>
    <w:rsid w:val="003348E5"/>
    <w:rsid w:val="00337096"/>
    <w:rsid w:val="00337553"/>
    <w:rsid w:val="00337898"/>
    <w:rsid w:val="003430E3"/>
    <w:rsid w:val="0034530A"/>
    <w:rsid w:val="00345FF0"/>
    <w:rsid w:val="003500AD"/>
    <w:rsid w:val="00351D7B"/>
    <w:rsid w:val="003520B2"/>
    <w:rsid w:val="00353AF0"/>
    <w:rsid w:val="003545B9"/>
    <w:rsid w:val="003550E8"/>
    <w:rsid w:val="00355CD0"/>
    <w:rsid w:val="003563DE"/>
    <w:rsid w:val="00357956"/>
    <w:rsid w:val="0036153B"/>
    <w:rsid w:val="00362031"/>
    <w:rsid w:val="00362A28"/>
    <w:rsid w:val="00363F56"/>
    <w:rsid w:val="003647FD"/>
    <w:rsid w:val="003649BA"/>
    <w:rsid w:val="00364D3C"/>
    <w:rsid w:val="0036522F"/>
    <w:rsid w:val="00366010"/>
    <w:rsid w:val="0036673D"/>
    <w:rsid w:val="003669D2"/>
    <w:rsid w:val="003677E1"/>
    <w:rsid w:val="003710AF"/>
    <w:rsid w:val="00373D23"/>
    <w:rsid w:val="003752F4"/>
    <w:rsid w:val="00376356"/>
    <w:rsid w:val="00380623"/>
    <w:rsid w:val="00380AAB"/>
    <w:rsid w:val="00380B68"/>
    <w:rsid w:val="00384DD9"/>
    <w:rsid w:val="00391A3C"/>
    <w:rsid w:val="00393E35"/>
    <w:rsid w:val="00394A2B"/>
    <w:rsid w:val="00394FAF"/>
    <w:rsid w:val="00395433"/>
    <w:rsid w:val="00397131"/>
    <w:rsid w:val="00397C84"/>
    <w:rsid w:val="003A0E12"/>
    <w:rsid w:val="003A5EE9"/>
    <w:rsid w:val="003A72AC"/>
    <w:rsid w:val="003A768C"/>
    <w:rsid w:val="003B059C"/>
    <w:rsid w:val="003B217C"/>
    <w:rsid w:val="003B261F"/>
    <w:rsid w:val="003B4F49"/>
    <w:rsid w:val="003B50DA"/>
    <w:rsid w:val="003C07C8"/>
    <w:rsid w:val="003C2853"/>
    <w:rsid w:val="003C2FCD"/>
    <w:rsid w:val="003C3604"/>
    <w:rsid w:val="003C5E1F"/>
    <w:rsid w:val="003C6311"/>
    <w:rsid w:val="003C72BF"/>
    <w:rsid w:val="003D26E8"/>
    <w:rsid w:val="003D4C77"/>
    <w:rsid w:val="003D4CA4"/>
    <w:rsid w:val="003D66FE"/>
    <w:rsid w:val="003D7BC3"/>
    <w:rsid w:val="003E1985"/>
    <w:rsid w:val="003E2D45"/>
    <w:rsid w:val="003E4EE9"/>
    <w:rsid w:val="003E610F"/>
    <w:rsid w:val="003E7D4A"/>
    <w:rsid w:val="003F4EDB"/>
    <w:rsid w:val="003F567B"/>
    <w:rsid w:val="003F7621"/>
    <w:rsid w:val="00402796"/>
    <w:rsid w:val="0040283A"/>
    <w:rsid w:val="004038C9"/>
    <w:rsid w:val="00403F40"/>
    <w:rsid w:val="00405A82"/>
    <w:rsid w:val="00410495"/>
    <w:rsid w:val="004113B0"/>
    <w:rsid w:val="00411A8F"/>
    <w:rsid w:val="00411B28"/>
    <w:rsid w:val="004128FA"/>
    <w:rsid w:val="004165BE"/>
    <w:rsid w:val="00416CA9"/>
    <w:rsid w:val="00420EAF"/>
    <w:rsid w:val="00421946"/>
    <w:rsid w:val="004239BF"/>
    <w:rsid w:val="004255A1"/>
    <w:rsid w:val="00426823"/>
    <w:rsid w:val="00433081"/>
    <w:rsid w:val="004333FE"/>
    <w:rsid w:val="004334F2"/>
    <w:rsid w:val="00434A33"/>
    <w:rsid w:val="004402EF"/>
    <w:rsid w:val="004416FB"/>
    <w:rsid w:val="00441AFF"/>
    <w:rsid w:val="0044491C"/>
    <w:rsid w:val="00446AEE"/>
    <w:rsid w:val="00447C4B"/>
    <w:rsid w:val="004532D2"/>
    <w:rsid w:val="00455605"/>
    <w:rsid w:val="00455D85"/>
    <w:rsid w:val="00457E5F"/>
    <w:rsid w:val="00462C17"/>
    <w:rsid w:val="004633C2"/>
    <w:rsid w:val="00463586"/>
    <w:rsid w:val="00463A2D"/>
    <w:rsid w:val="00472D55"/>
    <w:rsid w:val="00475988"/>
    <w:rsid w:val="00475DFD"/>
    <w:rsid w:val="00482779"/>
    <w:rsid w:val="0048662F"/>
    <w:rsid w:val="004869E4"/>
    <w:rsid w:val="00490EEF"/>
    <w:rsid w:val="004918D8"/>
    <w:rsid w:val="00492981"/>
    <w:rsid w:val="00493F70"/>
    <w:rsid w:val="00497F37"/>
    <w:rsid w:val="004A154E"/>
    <w:rsid w:val="004A70BB"/>
    <w:rsid w:val="004B73FE"/>
    <w:rsid w:val="004C1906"/>
    <w:rsid w:val="004C3E2A"/>
    <w:rsid w:val="004C5590"/>
    <w:rsid w:val="004C608A"/>
    <w:rsid w:val="004C61DE"/>
    <w:rsid w:val="004D11DA"/>
    <w:rsid w:val="004D74E2"/>
    <w:rsid w:val="004E0DA2"/>
    <w:rsid w:val="004E18CD"/>
    <w:rsid w:val="004F1F6C"/>
    <w:rsid w:val="004F2891"/>
    <w:rsid w:val="004F3E75"/>
    <w:rsid w:val="004F4B7A"/>
    <w:rsid w:val="004F66F7"/>
    <w:rsid w:val="004F687B"/>
    <w:rsid w:val="004F7B2E"/>
    <w:rsid w:val="005002D6"/>
    <w:rsid w:val="005011B0"/>
    <w:rsid w:val="00502A50"/>
    <w:rsid w:val="00504609"/>
    <w:rsid w:val="005111DE"/>
    <w:rsid w:val="005121E0"/>
    <w:rsid w:val="005145D8"/>
    <w:rsid w:val="00515FF2"/>
    <w:rsid w:val="00516188"/>
    <w:rsid w:val="00520090"/>
    <w:rsid w:val="00522242"/>
    <w:rsid w:val="00523EAD"/>
    <w:rsid w:val="00523ED8"/>
    <w:rsid w:val="00524A3D"/>
    <w:rsid w:val="00530CE0"/>
    <w:rsid w:val="005333B9"/>
    <w:rsid w:val="00533FFC"/>
    <w:rsid w:val="00537073"/>
    <w:rsid w:val="00541074"/>
    <w:rsid w:val="00541754"/>
    <w:rsid w:val="00541F66"/>
    <w:rsid w:val="005436DA"/>
    <w:rsid w:val="00550C35"/>
    <w:rsid w:val="00551014"/>
    <w:rsid w:val="00552B3D"/>
    <w:rsid w:val="00557638"/>
    <w:rsid w:val="00566166"/>
    <w:rsid w:val="0056748F"/>
    <w:rsid w:val="00567656"/>
    <w:rsid w:val="00571FA9"/>
    <w:rsid w:val="0057316D"/>
    <w:rsid w:val="005733FA"/>
    <w:rsid w:val="0057658C"/>
    <w:rsid w:val="00577152"/>
    <w:rsid w:val="00580953"/>
    <w:rsid w:val="00580ED6"/>
    <w:rsid w:val="00581DF9"/>
    <w:rsid w:val="00582313"/>
    <w:rsid w:val="005842DE"/>
    <w:rsid w:val="00590FF4"/>
    <w:rsid w:val="00596BC7"/>
    <w:rsid w:val="005A16C0"/>
    <w:rsid w:val="005A1A28"/>
    <w:rsid w:val="005A1FBF"/>
    <w:rsid w:val="005A3892"/>
    <w:rsid w:val="005A5AC6"/>
    <w:rsid w:val="005A7E52"/>
    <w:rsid w:val="005B015B"/>
    <w:rsid w:val="005B3203"/>
    <w:rsid w:val="005B35FA"/>
    <w:rsid w:val="005B369A"/>
    <w:rsid w:val="005B37A1"/>
    <w:rsid w:val="005B5D61"/>
    <w:rsid w:val="005B5DBD"/>
    <w:rsid w:val="005B7578"/>
    <w:rsid w:val="005B769B"/>
    <w:rsid w:val="005B788D"/>
    <w:rsid w:val="005C0938"/>
    <w:rsid w:val="005C38EF"/>
    <w:rsid w:val="005C48D2"/>
    <w:rsid w:val="005C5CA0"/>
    <w:rsid w:val="005C70D0"/>
    <w:rsid w:val="005D04F9"/>
    <w:rsid w:val="005D3412"/>
    <w:rsid w:val="005D4D8C"/>
    <w:rsid w:val="005D6EF8"/>
    <w:rsid w:val="005D74B0"/>
    <w:rsid w:val="005F0B30"/>
    <w:rsid w:val="005F243A"/>
    <w:rsid w:val="005F355B"/>
    <w:rsid w:val="005F76D7"/>
    <w:rsid w:val="006018BE"/>
    <w:rsid w:val="006054AF"/>
    <w:rsid w:val="00605FAA"/>
    <w:rsid w:val="00605FC4"/>
    <w:rsid w:val="006061D7"/>
    <w:rsid w:val="00606D87"/>
    <w:rsid w:val="00613EC3"/>
    <w:rsid w:val="00613F6C"/>
    <w:rsid w:val="00617485"/>
    <w:rsid w:val="00620148"/>
    <w:rsid w:val="00620840"/>
    <w:rsid w:val="00620C0B"/>
    <w:rsid w:val="00621B89"/>
    <w:rsid w:val="006222EF"/>
    <w:rsid w:val="00624241"/>
    <w:rsid w:val="0062624A"/>
    <w:rsid w:val="006278F3"/>
    <w:rsid w:val="006304D9"/>
    <w:rsid w:val="00630520"/>
    <w:rsid w:val="00630553"/>
    <w:rsid w:val="00631EEF"/>
    <w:rsid w:val="00632106"/>
    <w:rsid w:val="00632FC4"/>
    <w:rsid w:val="0063340E"/>
    <w:rsid w:val="0063705F"/>
    <w:rsid w:val="00640723"/>
    <w:rsid w:val="0064275C"/>
    <w:rsid w:val="006429B7"/>
    <w:rsid w:val="00642B2E"/>
    <w:rsid w:val="006446A1"/>
    <w:rsid w:val="00644B67"/>
    <w:rsid w:val="00645773"/>
    <w:rsid w:val="006466E5"/>
    <w:rsid w:val="00646C74"/>
    <w:rsid w:val="00647B5C"/>
    <w:rsid w:val="00647D8E"/>
    <w:rsid w:val="006501AF"/>
    <w:rsid w:val="00654843"/>
    <w:rsid w:val="006548DE"/>
    <w:rsid w:val="00661DD1"/>
    <w:rsid w:val="0066390E"/>
    <w:rsid w:val="00663FE6"/>
    <w:rsid w:val="00664C0C"/>
    <w:rsid w:val="00665192"/>
    <w:rsid w:val="00666AE7"/>
    <w:rsid w:val="0067009E"/>
    <w:rsid w:val="006720D7"/>
    <w:rsid w:val="006725EC"/>
    <w:rsid w:val="00673EE2"/>
    <w:rsid w:val="00674000"/>
    <w:rsid w:val="006764D6"/>
    <w:rsid w:val="00680A18"/>
    <w:rsid w:val="0068236A"/>
    <w:rsid w:val="00682D76"/>
    <w:rsid w:val="0068304C"/>
    <w:rsid w:val="00685513"/>
    <w:rsid w:val="00685C13"/>
    <w:rsid w:val="006867AD"/>
    <w:rsid w:val="00690599"/>
    <w:rsid w:val="006913E7"/>
    <w:rsid w:val="00697CFD"/>
    <w:rsid w:val="006A0147"/>
    <w:rsid w:val="006A1E7D"/>
    <w:rsid w:val="006A5E3F"/>
    <w:rsid w:val="006A6231"/>
    <w:rsid w:val="006A62E6"/>
    <w:rsid w:val="006B45A4"/>
    <w:rsid w:val="006B4A54"/>
    <w:rsid w:val="006B522B"/>
    <w:rsid w:val="006B6D27"/>
    <w:rsid w:val="006B705F"/>
    <w:rsid w:val="006C28C5"/>
    <w:rsid w:val="006C3084"/>
    <w:rsid w:val="006C4367"/>
    <w:rsid w:val="006D0621"/>
    <w:rsid w:val="006E180E"/>
    <w:rsid w:val="006F4B7E"/>
    <w:rsid w:val="006F5F19"/>
    <w:rsid w:val="0070461B"/>
    <w:rsid w:val="0070487F"/>
    <w:rsid w:val="0070567B"/>
    <w:rsid w:val="007067E6"/>
    <w:rsid w:val="00710727"/>
    <w:rsid w:val="00710A07"/>
    <w:rsid w:val="00710E78"/>
    <w:rsid w:val="00715B53"/>
    <w:rsid w:val="00715E68"/>
    <w:rsid w:val="00720935"/>
    <w:rsid w:val="00720FCB"/>
    <w:rsid w:val="0072107E"/>
    <w:rsid w:val="0072283D"/>
    <w:rsid w:val="007229EA"/>
    <w:rsid w:val="0072663E"/>
    <w:rsid w:val="00731741"/>
    <w:rsid w:val="00733E0C"/>
    <w:rsid w:val="00736035"/>
    <w:rsid w:val="007364E4"/>
    <w:rsid w:val="007369B6"/>
    <w:rsid w:val="007411A9"/>
    <w:rsid w:val="00741FA2"/>
    <w:rsid w:val="00745366"/>
    <w:rsid w:val="00747582"/>
    <w:rsid w:val="0075767B"/>
    <w:rsid w:val="00757D4B"/>
    <w:rsid w:val="00763480"/>
    <w:rsid w:val="007640A5"/>
    <w:rsid w:val="00766FB6"/>
    <w:rsid w:val="00767663"/>
    <w:rsid w:val="00770175"/>
    <w:rsid w:val="00770440"/>
    <w:rsid w:val="0077135C"/>
    <w:rsid w:val="00772186"/>
    <w:rsid w:val="007723A7"/>
    <w:rsid w:val="00777DF3"/>
    <w:rsid w:val="007806CD"/>
    <w:rsid w:val="00781C6E"/>
    <w:rsid w:val="00782FF5"/>
    <w:rsid w:val="00787514"/>
    <w:rsid w:val="00791461"/>
    <w:rsid w:val="00792ED6"/>
    <w:rsid w:val="007939AB"/>
    <w:rsid w:val="00794AB6"/>
    <w:rsid w:val="00794EE8"/>
    <w:rsid w:val="007957F5"/>
    <w:rsid w:val="00795EB6"/>
    <w:rsid w:val="00796FEE"/>
    <w:rsid w:val="007A0729"/>
    <w:rsid w:val="007A42D9"/>
    <w:rsid w:val="007A48B7"/>
    <w:rsid w:val="007A533F"/>
    <w:rsid w:val="007B1BF7"/>
    <w:rsid w:val="007B2304"/>
    <w:rsid w:val="007B281E"/>
    <w:rsid w:val="007B45A7"/>
    <w:rsid w:val="007B7AA8"/>
    <w:rsid w:val="007C06D9"/>
    <w:rsid w:val="007C3477"/>
    <w:rsid w:val="007C4873"/>
    <w:rsid w:val="007C4925"/>
    <w:rsid w:val="007C63B6"/>
    <w:rsid w:val="007C6BA4"/>
    <w:rsid w:val="007C6FE7"/>
    <w:rsid w:val="007D06FB"/>
    <w:rsid w:val="007D129B"/>
    <w:rsid w:val="007D1912"/>
    <w:rsid w:val="007D445D"/>
    <w:rsid w:val="007D4B0D"/>
    <w:rsid w:val="007D67A1"/>
    <w:rsid w:val="007D6F5A"/>
    <w:rsid w:val="007D7C78"/>
    <w:rsid w:val="007E0538"/>
    <w:rsid w:val="007E0CED"/>
    <w:rsid w:val="007E252D"/>
    <w:rsid w:val="007E28B4"/>
    <w:rsid w:val="007E335D"/>
    <w:rsid w:val="007E6A91"/>
    <w:rsid w:val="007F2BA4"/>
    <w:rsid w:val="007F4375"/>
    <w:rsid w:val="007F6BD5"/>
    <w:rsid w:val="007F7238"/>
    <w:rsid w:val="007F7D17"/>
    <w:rsid w:val="008001A1"/>
    <w:rsid w:val="0080022E"/>
    <w:rsid w:val="008075B5"/>
    <w:rsid w:val="00807989"/>
    <w:rsid w:val="00810486"/>
    <w:rsid w:val="0081396F"/>
    <w:rsid w:val="00813C15"/>
    <w:rsid w:val="00814AED"/>
    <w:rsid w:val="00814D5C"/>
    <w:rsid w:val="0081541C"/>
    <w:rsid w:val="00815BC2"/>
    <w:rsid w:val="00815F34"/>
    <w:rsid w:val="008172A2"/>
    <w:rsid w:val="00817D3B"/>
    <w:rsid w:val="0082072E"/>
    <w:rsid w:val="00820E8B"/>
    <w:rsid w:val="00821B79"/>
    <w:rsid w:val="00823927"/>
    <w:rsid w:val="008251B2"/>
    <w:rsid w:val="00830256"/>
    <w:rsid w:val="00830EA4"/>
    <w:rsid w:val="008339BA"/>
    <w:rsid w:val="00835E25"/>
    <w:rsid w:val="00837A84"/>
    <w:rsid w:val="00840843"/>
    <w:rsid w:val="00840B34"/>
    <w:rsid w:val="008420B6"/>
    <w:rsid w:val="00843769"/>
    <w:rsid w:val="00846453"/>
    <w:rsid w:val="008464D4"/>
    <w:rsid w:val="00854B01"/>
    <w:rsid w:val="008576CF"/>
    <w:rsid w:val="0086563A"/>
    <w:rsid w:val="008670BF"/>
    <w:rsid w:val="00870585"/>
    <w:rsid w:val="00871D2A"/>
    <w:rsid w:val="008728DF"/>
    <w:rsid w:val="00873E1F"/>
    <w:rsid w:val="008751B0"/>
    <w:rsid w:val="00876769"/>
    <w:rsid w:val="00880AEF"/>
    <w:rsid w:val="0088129D"/>
    <w:rsid w:val="0088150A"/>
    <w:rsid w:val="00882E2A"/>
    <w:rsid w:val="00883371"/>
    <w:rsid w:val="008852D0"/>
    <w:rsid w:val="00885C8C"/>
    <w:rsid w:val="00886B06"/>
    <w:rsid w:val="00887546"/>
    <w:rsid w:val="00890A95"/>
    <w:rsid w:val="0089361F"/>
    <w:rsid w:val="00893E7C"/>
    <w:rsid w:val="00896FE7"/>
    <w:rsid w:val="00897A69"/>
    <w:rsid w:val="008A0F51"/>
    <w:rsid w:val="008A3A49"/>
    <w:rsid w:val="008B3E99"/>
    <w:rsid w:val="008B6071"/>
    <w:rsid w:val="008B66D2"/>
    <w:rsid w:val="008B6B6F"/>
    <w:rsid w:val="008C0D8B"/>
    <w:rsid w:val="008C366C"/>
    <w:rsid w:val="008C3FF4"/>
    <w:rsid w:val="008C5BC4"/>
    <w:rsid w:val="008C7B43"/>
    <w:rsid w:val="008D0104"/>
    <w:rsid w:val="008D04E8"/>
    <w:rsid w:val="008E0176"/>
    <w:rsid w:val="008E0EAB"/>
    <w:rsid w:val="008E2842"/>
    <w:rsid w:val="008E2D94"/>
    <w:rsid w:val="008E3F08"/>
    <w:rsid w:val="008E4EAC"/>
    <w:rsid w:val="008E6875"/>
    <w:rsid w:val="008E6893"/>
    <w:rsid w:val="008F49D3"/>
    <w:rsid w:val="008F4C4A"/>
    <w:rsid w:val="0090088C"/>
    <w:rsid w:val="00902579"/>
    <w:rsid w:val="00903A31"/>
    <w:rsid w:val="00907FC7"/>
    <w:rsid w:val="00913771"/>
    <w:rsid w:val="00914A2C"/>
    <w:rsid w:val="00915C20"/>
    <w:rsid w:val="009161E6"/>
    <w:rsid w:val="0091626C"/>
    <w:rsid w:val="00920220"/>
    <w:rsid w:val="009210E2"/>
    <w:rsid w:val="00921919"/>
    <w:rsid w:val="009223B9"/>
    <w:rsid w:val="009233C0"/>
    <w:rsid w:val="00927AA0"/>
    <w:rsid w:val="0093052B"/>
    <w:rsid w:val="00931816"/>
    <w:rsid w:val="00936C96"/>
    <w:rsid w:val="00937C40"/>
    <w:rsid w:val="009431CB"/>
    <w:rsid w:val="009434B5"/>
    <w:rsid w:val="00943A78"/>
    <w:rsid w:val="00944CC0"/>
    <w:rsid w:val="00945C19"/>
    <w:rsid w:val="009465B7"/>
    <w:rsid w:val="00951650"/>
    <w:rsid w:val="00953A08"/>
    <w:rsid w:val="009579AB"/>
    <w:rsid w:val="00961D5E"/>
    <w:rsid w:val="00962811"/>
    <w:rsid w:val="0096408C"/>
    <w:rsid w:val="00965365"/>
    <w:rsid w:val="009654D0"/>
    <w:rsid w:val="009657B9"/>
    <w:rsid w:val="009701AC"/>
    <w:rsid w:val="0097024B"/>
    <w:rsid w:val="00972085"/>
    <w:rsid w:val="0097224E"/>
    <w:rsid w:val="009726DE"/>
    <w:rsid w:val="00973CCE"/>
    <w:rsid w:val="00974572"/>
    <w:rsid w:val="009775A0"/>
    <w:rsid w:val="00977717"/>
    <w:rsid w:val="009804B7"/>
    <w:rsid w:val="00981272"/>
    <w:rsid w:val="00981E50"/>
    <w:rsid w:val="00984525"/>
    <w:rsid w:val="00985001"/>
    <w:rsid w:val="009853AE"/>
    <w:rsid w:val="00986136"/>
    <w:rsid w:val="009862BD"/>
    <w:rsid w:val="009911B6"/>
    <w:rsid w:val="00992658"/>
    <w:rsid w:val="00992716"/>
    <w:rsid w:val="00995675"/>
    <w:rsid w:val="00995ABC"/>
    <w:rsid w:val="00995F4D"/>
    <w:rsid w:val="009A1364"/>
    <w:rsid w:val="009A190A"/>
    <w:rsid w:val="009A4ED4"/>
    <w:rsid w:val="009A6B37"/>
    <w:rsid w:val="009B73A3"/>
    <w:rsid w:val="009C3277"/>
    <w:rsid w:val="009C3387"/>
    <w:rsid w:val="009C44E6"/>
    <w:rsid w:val="009C49B4"/>
    <w:rsid w:val="009C66EB"/>
    <w:rsid w:val="009C7916"/>
    <w:rsid w:val="009D0181"/>
    <w:rsid w:val="009D03E5"/>
    <w:rsid w:val="009D18D6"/>
    <w:rsid w:val="009D4F07"/>
    <w:rsid w:val="009D64C3"/>
    <w:rsid w:val="009D6B13"/>
    <w:rsid w:val="009E0AC1"/>
    <w:rsid w:val="009E463C"/>
    <w:rsid w:val="009E6E39"/>
    <w:rsid w:val="009E7CB6"/>
    <w:rsid w:val="009F0718"/>
    <w:rsid w:val="009F0D6C"/>
    <w:rsid w:val="009F34C9"/>
    <w:rsid w:val="009F385F"/>
    <w:rsid w:val="009F5730"/>
    <w:rsid w:val="009F6015"/>
    <w:rsid w:val="009F6347"/>
    <w:rsid w:val="009F6DEA"/>
    <w:rsid w:val="009F7B2C"/>
    <w:rsid w:val="00A00BE3"/>
    <w:rsid w:val="00A04C9A"/>
    <w:rsid w:val="00A07203"/>
    <w:rsid w:val="00A117BE"/>
    <w:rsid w:val="00A11F3A"/>
    <w:rsid w:val="00A12149"/>
    <w:rsid w:val="00A130FF"/>
    <w:rsid w:val="00A13FD2"/>
    <w:rsid w:val="00A14FE9"/>
    <w:rsid w:val="00A165D1"/>
    <w:rsid w:val="00A20C7E"/>
    <w:rsid w:val="00A2226F"/>
    <w:rsid w:val="00A22833"/>
    <w:rsid w:val="00A22952"/>
    <w:rsid w:val="00A23857"/>
    <w:rsid w:val="00A260B7"/>
    <w:rsid w:val="00A269DA"/>
    <w:rsid w:val="00A314A5"/>
    <w:rsid w:val="00A32858"/>
    <w:rsid w:val="00A332A8"/>
    <w:rsid w:val="00A35292"/>
    <w:rsid w:val="00A35423"/>
    <w:rsid w:val="00A36AC5"/>
    <w:rsid w:val="00A36D29"/>
    <w:rsid w:val="00A36F07"/>
    <w:rsid w:val="00A372EC"/>
    <w:rsid w:val="00A42357"/>
    <w:rsid w:val="00A44D27"/>
    <w:rsid w:val="00A5351E"/>
    <w:rsid w:val="00A56A86"/>
    <w:rsid w:val="00A57B4C"/>
    <w:rsid w:val="00A644ED"/>
    <w:rsid w:val="00A64A80"/>
    <w:rsid w:val="00A652D0"/>
    <w:rsid w:val="00A70B8C"/>
    <w:rsid w:val="00A70D2A"/>
    <w:rsid w:val="00A71A86"/>
    <w:rsid w:val="00A71B56"/>
    <w:rsid w:val="00A73073"/>
    <w:rsid w:val="00A75AF9"/>
    <w:rsid w:val="00A75E6B"/>
    <w:rsid w:val="00A77ED3"/>
    <w:rsid w:val="00A81152"/>
    <w:rsid w:val="00A8270C"/>
    <w:rsid w:val="00A82B25"/>
    <w:rsid w:val="00A847C1"/>
    <w:rsid w:val="00A85F2E"/>
    <w:rsid w:val="00A8698D"/>
    <w:rsid w:val="00A92102"/>
    <w:rsid w:val="00A92742"/>
    <w:rsid w:val="00A97217"/>
    <w:rsid w:val="00AA3E86"/>
    <w:rsid w:val="00AA3E88"/>
    <w:rsid w:val="00AA4B53"/>
    <w:rsid w:val="00AB05FF"/>
    <w:rsid w:val="00AB3D66"/>
    <w:rsid w:val="00AB4FA3"/>
    <w:rsid w:val="00AB7AFB"/>
    <w:rsid w:val="00AC5229"/>
    <w:rsid w:val="00AC5553"/>
    <w:rsid w:val="00AC682E"/>
    <w:rsid w:val="00AD07FC"/>
    <w:rsid w:val="00AD1369"/>
    <w:rsid w:val="00AD37D4"/>
    <w:rsid w:val="00AD3FAA"/>
    <w:rsid w:val="00AD593E"/>
    <w:rsid w:val="00AD7345"/>
    <w:rsid w:val="00AD794F"/>
    <w:rsid w:val="00AE6608"/>
    <w:rsid w:val="00AE6820"/>
    <w:rsid w:val="00AE6B0D"/>
    <w:rsid w:val="00AF1088"/>
    <w:rsid w:val="00AF48B7"/>
    <w:rsid w:val="00AF4A0C"/>
    <w:rsid w:val="00AF5B80"/>
    <w:rsid w:val="00AF79ED"/>
    <w:rsid w:val="00B005BA"/>
    <w:rsid w:val="00B00659"/>
    <w:rsid w:val="00B0112B"/>
    <w:rsid w:val="00B01403"/>
    <w:rsid w:val="00B05E26"/>
    <w:rsid w:val="00B06133"/>
    <w:rsid w:val="00B076C3"/>
    <w:rsid w:val="00B07CCB"/>
    <w:rsid w:val="00B10532"/>
    <w:rsid w:val="00B16034"/>
    <w:rsid w:val="00B165A2"/>
    <w:rsid w:val="00B216C1"/>
    <w:rsid w:val="00B227DC"/>
    <w:rsid w:val="00B23E84"/>
    <w:rsid w:val="00B25266"/>
    <w:rsid w:val="00B25706"/>
    <w:rsid w:val="00B272DC"/>
    <w:rsid w:val="00B27E63"/>
    <w:rsid w:val="00B3622B"/>
    <w:rsid w:val="00B36BD5"/>
    <w:rsid w:val="00B37BB0"/>
    <w:rsid w:val="00B41EB6"/>
    <w:rsid w:val="00B42989"/>
    <w:rsid w:val="00B50BC1"/>
    <w:rsid w:val="00B5198B"/>
    <w:rsid w:val="00B531DC"/>
    <w:rsid w:val="00B53EB2"/>
    <w:rsid w:val="00B54C0E"/>
    <w:rsid w:val="00B55779"/>
    <w:rsid w:val="00B64183"/>
    <w:rsid w:val="00B6524B"/>
    <w:rsid w:val="00B67111"/>
    <w:rsid w:val="00B70853"/>
    <w:rsid w:val="00B729C5"/>
    <w:rsid w:val="00B74D99"/>
    <w:rsid w:val="00B8470D"/>
    <w:rsid w:val="00B84C30"/>
    <w:rsid w:val="00B851F7"/>
    <w:rsid w:val="00B879AA"/>
    <w:rsid w:val="00B911BD"/>
    <w:rsid w:val="00B91F92"/>
    <w:rsid w:val="00B92421"/>
    <w:rsid w:val="00B92DD6"/>
    <w:rsid w:val="00B94E81"/>
    <w:rsid w:val="00B94F4D"/>
    <w:rsid w:val="00B97A5F"/>
    <w:rsid w:val="00BA09FC"/>
    <w:rsid w:val="00BA2026"/>
    <w:rsid w:val="00BA4D90"/>
    <w:rsid w:val="00BB2115"/>
    <w:rsid w:val="00BB2661"/>
    <w:rsid w:val="00BB2DDC"/>
    <w:rsid w:val="00BB4855"/>
    <w:rsid w:val="00BB4FEC"/>
    <w:rsid w:val="00BB5B87"/>
    <w:rsid w:val="00BC04AB"/>
    <w:rsid w:val="00BC1A9E"/>
    <w:rsid w:val="00BC31EA"/>
    <w:rsid w:val="00BC4353"/>
    <w:rsid w:val="00BC5452"/>
    <w:rsid w:val="00BC79F5"/>
    <w:rsid w:val="00BD3157"/>
    <w:rsid w:val="00BD55AD"/>
    <w:rsid w:val="00BD7762"/>
    <w:rsid w:val="00BE0E13"/>
    <w:rsid w:val="00BE15B6"/>
    <w:rsid w:val="00BE2D98"/>
    <w:rsid w:val="00BE2DD4"/>
    <w:rsid w:val="00BE39ED"/>
    <w:rsid w:val="00BE6556"/>
    <w:rsid w:val="00BE77C6"/>
    <w:rsid w:val="00BF0F0A"/>
    <w:rsid w:val="00BF31FB"/>
    <w:rsid w:val="00BF4E0F"/>
    <w:rsid w:val="00BF66AD"/>
    <w:rsid w:val="00BF7025"/>
    <w:rsid w:val="00BF7855"/>
    <w:rsid w:val="00C0205B"/>
    <w:rsid w:val="00C040A6"/>
    <w:rsid w:val="00C0428C"/>
    <w:rsid w:val="00C047EB"/>
    <w:rsid w:val="00C102B1"/>
    <w:rsid w:val="00C10F3B"/>
    <w:rsid w:val="00C127CB"/>
    <w:rsid w:val="00C12BEC"/>
    <w:rsid w:val="00C16285"/>
    <w:rsid w:val="00C21C1D"/>
    <w:rsid w:val="00C22A11"/>
    <w:rsid w:val="00C24023"/>
    <w:rsid w:val="00C242C2"/>
    <w:rsid w:val="00C24F64"/>
    <w:rsid w:val="00C25859"/>
    <w:rsid w:val="00C262CB"/>
    <w:rsid w:val="00C26F5C"/>
    <w:rsid w:val="00C27BEF"/>
    <w:rsid w:val="00C27EE6"/>
    <w:rsid w:val="00C330A8"/>
    <w:rsid w:val="00C3468D"/>
    <w:rsid w:val="00C3702B"/>
    <w:rsid w:val="00C43625"/>
    <w:rsid w:val="00C46FB0"/>
    <w:rsid w:val="00C46FB2"/>
    <w:rsid w:val="00C473BA"/>
    <w:rsid w:val="00C47EF0"/>
    <w:rsid w:val="00C50391"/>
    <w:rsid w:val="00C520B9"/>
    <w:rsid w:val="00C52C11"/>
    <w:rsid w:val="00C53587"/>
    <w:rsid w:val="00C53C09"/>
    <w:rsid w:val="00C53D4F"/>
    <w:rsid w:val="00C56ECC"/>
    <w:rsid w:val="00C603C8"/>
    <w:rsid w:val="00C62AF4"/>
    <w:rsid w:val="00C630FE"/>
    <w:rsid w:val="00C638AF"/>
    <w:rsid w:val="00C66F78"/>
    <w:rsid w:val="00C745D9"/>
    <w:rsid w:val="00C762F0"/>
    <w:rsid w:val="00C80C60"/>
    <w:rsid w:val="00C82C0D"/>
    <w:rsid w:val="00C852BF"/>
    <w:rsid w:val="00C856CD"/>
    <w:rsid w:val="00C863C4"/>
    <w:rsid w:val="00C86477"/>
    <w:rsid w:val="00C91A8F"/>
    <w:rsid w:val="00C96C50"/>
    <w:rsid w:val="00CA2C2E"/>
    <w:rsid w:val="00CA5BA8"/>
    <w:rsid w:val="00CA756B"/>
    <w:rsid w:val="00CB20C9"/>
    <w:rsid w:val="00CB3A94"/>
    <w:rsid w:val="00CB4688"/>
    <w:rsid w:val="00CB595A"/>
    <w:rsid w:val="00CB59A9"/>
    <w:rsid w:val="00CB5FD2"/>
    <w:rsid w:val="00CB7327"/>
    <w:rsid w:val="00CB77E3"/>
    <w:rsid w:val="00CB7926"/>
    <w:rsid w:val="00CC1A29"/>
    <w:rsid w:val="00CC29D7"/>
    <w:rsid w:val="00CC2F3B"/>
    <w:rsid w:val="00CC3C7A"/>
    <w:rsid w:val="00CC5368"/>
    <w:rsid w:val="00CC553F"/>
    <w:rsid w:val="00CC6373"/>
    <w:rsid w:val="00CC78B9"/>
    <w:rsid w:val="00CD0A03"/>
    <w:rsid w:val="00CD33E9"/>
    <w:rsid w:val="00CD431C"/>
    <w:rsid w:val="00CD4633"/>
    <w:rsid w:val="00CD521D"/>
    <w:rsid w:val="00CD6299"/>
    <w:rsid w:val="00CD6BD4"/>
    <w:rsid w:val="00CD7BA4"/>
    <w:rsid w:val="00CE2546"/>
    <w:rsid w:val="00CE3A16"/>
    <w:rsid w:val="00CF0724"/>
    <w:rsid w:val="00CF1347"/>
    <w:rsid w:val="00CF5389"/>
    <w:rsid w:val="00CF686A"/>
    <w:rsid w:val="00CF78B0"/>
    <w:rsid w:val="00D01DE3"/>
    <w:rsid w:val="00D04FFE"/>
    <w:rsid w:val="00D07F8D"/>
    <w:rsid w:val="00D1061D"/>
    <w:rsid w:val="00D11172"/>
    <w:rsid w:val="00D11591"/>
    <w:rsid w:val="00D120CD"/>
    <w:rsid w:val="00D125B9"/>
    <w:rsid w:val="00D13773"/>
    <w:rsid w:val="00D16637"/>
    <w:rsid w:val="00D2053C"/>
    <w:rsid w:val="00D21273"/>
    <w:rsid w:val="00D21818"/>
    <w:rsid w:val="00D236EB"/>
    <w:rsid w:val="00D245F0"/>
    <w:rsid w:val="00D3006A"/>
    <w:rsid w:val="00D30258"/>
    <w:rsid w:val="00D30C32"/>
    <w:rsid w:val="00D30F19"/>
    <w:rsid w:val="00D35B77"/>
    <w:rsid w:val="00D45172"/>
    <w:rsid w:val="00D45351"/>
    <w:rsid w:val="00D47D84"/>
    <w:rsid w:val="00D51E3F"/>
    <w:rsid w:val="00D6011A"/>
    <w:rsid w:val="00D60277"/>
    <w:rsid w:val="00D63063"/>
    <w:rsid w:val="00D63CA4"/>
    <w:rsid w:val="00D65ED8"/>
    <w:rsid w:val="00D70893"/>
    <w:rsid w:val="00D708C6"/>
    <w:rsid w:val="00D714D6"/>
    <w:rsid w:val="00D71BAA"/>
    <w:rsid w:val="00D72192"/>
    <w:rsid w:val="00D7299F"/>
    <w:rsid w:val="00D752A9"/>
    <w:rsid w:val="00D80467"/>
    <w:rsid w:val="00D816FF"/>
    <w:rsid w:val="00D820D1"/>
    <w:rsid w:val="00D829E8"/>
    <w:rsid w:val="00D83BAC"/>
    <w:rsid w:val="00D84788"/>
    <w:rsid w:val="00D8540F"/>
    <w:rsid w:val="00D858D9"/>
    <w:rsid w:val="00D93546"/>
    <w:rsid w:val="00D9617E"/>
    <w:rsid w:val="00D971A1"/>
    <w:rsid w:val="00DA00C9"/>
    <w:rsid w:val="00DA2707"/>
    <w:rsid w:val="00DA4728"/>
    <w:rsid w:val="00DB1CBD"/>
    <w:rsid w:val="00DB3281"/>
    <w:rsid w:val="00DB610D"/>
    <w:rsid w:val="00DB650B"/>
    <w:rsid w:val="00DB7F5A"/>
    <w:rsid w:val="00DC6933"/>
    <w:rsid w:val="00DC7B19"/>
    <w:rsid w:val="00DD16F4"/>
    <w:rsid w:val="00DD2B90"/>
    <w:rsid w:val="00DD3EDE"/>
    <w:rsid w:val="00DD47A5"/>
    <w:rsid w:val="00DE076E"/>
    <w:rsid w:val="00DE78EE"/>
    <w:rsid w:val="00DF2DF3"/>
    <w:rsid w:val="00DF426D"/>
    <w:rsid w:val="00DF43CF"/>
    <w:rsid w:val="00DF6C63"/>
    <w:rsid w:val="00E00259"/>
    <w:rsid w:val="00E00FBF"/>
    <w:rsid w:val="00E01AA3"/>
    <w:rsid w:val="00E0279B"/>
    <w:rsid w:val="00E02E0C"/>
    <w:rsid w:val="00E07944"/>
    <w:rsid w:val="00E100DF"/>
    <w:rsid w:val="00E10A69"/>
    <w:rsid w:val="00E10A95"/>
    <w:rsid w:val="00E113B5"/>
    <w:rsid w:val="00E14A25"/>
    <w:rsid w:val="00E15743"/>
    <w:rsid w:val="00E1586A"/>
    <w:rsid w:val="00E15CDB"/>
    <w:rsid w:val="00E1647D"/>
    <w:rsid w:val="00E170FC"/>
    <w:rsid w:val="00E177A4"/>
    <w:rsid w:val="00E2099E"/>
    <w:rsid w:val="00E2132C"/>
    <w:rsid w:val="00E213A2"/>
    <w:rsid w:val="00E22CA1"/>
    <w:rsid w:val="00E231F9"/>
    <w:rsid w:val="00E30B7D"/>
    <w:rsid w:val="00E31B22"/>
    <w:rsid w:val="00E3530C"/>
    <w:rsid w:val="00E3724D"/>
    <w:rsid w:val="00E378D6"/>
    <w:rsid w:val="00E37E5B"/>
    <w:rsid w:val="00E43ABF"/>
    <w:rsid w:val="00E43DD8"/>
    <w:rsid w:val="00E457AF"/>
    <w:rsid w:val="00E46331"/>
    <w:rsid w:val="00E479FF"/>
    <w:rsid w:val="00E50326"/>
    <w:rsid w:val="00E51AE5"/>
    <w:rsid w:val="00E51E3E"/>
    <w:rsid w:val="00E52EDA"/>
    <w:rsid w:val="00E52F8B"/>
    <w:rsid w:val="00E55284"/>
    <w:rsid w:val="00E6017F"/>
    <w:rsid w:val="00E6172E"/>
    <w:rsid w:val="00E617EE"/>
    <w:rsid w:val="00E61F61"/>
    <w:rsid w:val="00E62F39"/>
    <w:rsid w:val="00E6412D"/>
    <w:rsid w:val="00E658A7"/>
    <w:rsid w:val="00E709C1"/>
    <w:rsid w:val="00E72726"/>
    <w:rsid w:val="00E75034"/>
    <w:rsid w:val="00E769CA"/>
    <w:rsid w:val="00E80845"/>
    <w:rsid w:val="00E82C4B"/>
    <w:rsid w:val="00E85A6F"/>
    <w:rsid w:val="00E8734D"/>
    <w:rsid w:val="00E9146E"/>
    <w:rsid w:val="00E91582"/>
    <w:rsid w:val="00E9193F"/>
    <w:rsid w:val="00E925A8"/>
    <w:rsid w:val="00E92FEC"/>
    <w:rsid w:val="00E94BD8"/>
    <w:rsid w:val="00E959C3"/>
    <w:rsid w:val="00E976CC"/>
    <w:rsid w:val="00EA33A2"/>
    <w:rsid w:val="00EA40CC"/>
    <w:rsid w:val="00EA4BCB"/>
    <w:rsid w:val="00EA688D"/>
    <w:rsid w:val="00EB182A"/>
    <w:rsid w:val="00EB276E"/>
    <w:rsid w:val="00EB4786"/>
    <w:rsid w:val="00EB4F08"/>
    <w:rsid w:val="00EB5A04"/>
    <w:rsid w:val="00EB5CE2"/>
    <w:rsid w:val="00EB5D15"/>
    <w:rsid w:val="00EC0117"/>
    <w:rsid w:val="00EC0B62"/>
    <w:rsid w:val="00EC32E0"/>
    <w:rsid w:val="00EC3430"/>
    <w:rsid w:val="00EC3CFE"/>
    <w:rsid w:val="00EC60CC"/>
    <w:rsid w:val="00ED0BB6"/>
    <w:rsid w:val="00ED2021"/>
    <w:rsid w:val="00ED2B49"/>
    <w:rsid w:val="00ED2CF9"/>
    <w:rsid w:val="00ED2D2E"/>
    <w:rsid w:val="00ED39B9"/>
    <w:rsid w:val="00ED5CA0"/>
    <w:rsid w:val="00EE508F"/>
    <w:rsid w:val="00EE5307"/>
    <w:rsid w:val="00EF0ED2"/>
    <w:rsid w:val="00EF11E1"/>
    <w:rsid w:val="00EF25FB"/>
    <w:rsid w:val="00EF2CA7"/>
    <w:rsid w:val="00EF3B98"/>
    <w:rsid w:val="00EF4FD8"/>
    <w:rsid w:val="00F004E9"/>
    <w:rsid w:val="00F006A1"/>
    <w:rsid w:val="00F01063"/>
    <w:rsid w:val="00F04A8A"/>
    <w:rsid w:val="00F04F03"/>
    <w:rsid w:val="00F051A8"/>
    <w:rsid w:val="00F06E75"/>
    <w:rsid w:val="00F11376"/>
    <w:rsid w:val="00F116C2"/>
    <w:rsid w:val="00F122AF"/>
    <w:rsid w:val="00F142A9"/>
    <w:rsid w:val="00F14848"/>
    <w:rsid w:val="00F17E73"/>
    <w:rsid w:val="00F21CAF"/>
    <w:rsid w:val="00F22DBD"/>
    <w:rsid w:val="00F23574"/>
    <w:rsid w:val="00F305C9"/>
    <w:rsid w:val="00F31E93"/>
    <w:rsid w:val="00F31F24"/>
    <w:rsid w:val="00F33250"/>
    <w:rsid w:val="00F35F1B"/>
    <w:rsid w:val="00F427AC"/>
    <w:rsid w:val="00F45DC8"/>
    <w:rsid w:val="00F460F0"/>
    <w:rsid w:val="00F4675C"/>
    <w:rsid w:val="00F47A5C"/>
    <w:rsid w:val="00F50F44"/>
    <w:rsid w:val="00F510A8"/>
    <w:rsid w:val="00F55C63"/>
    <w:rsid w:val="00F62396"/>
    <w:rsid w:val="00F64D2B"/>
    <w:rsid w:val="00F66141"/>
    <w:rsid w:val="00F668EA"/>
    <w:rsid w:val="00F66E5F"/>
    <w:rsid w:val="00F7216C"/>
    <w:rsid w:val="00F72999"/>
    <w:rsid w:val="00F74A0C"/>
    <w:rsid w:val="00F75355"/>
    <w:rsid w:val="00F76A87"/>
    <w:rsid w:val="00F81963"/>
    <w:rsid w:val="00F83436"/>
    <w:rsid w:val="00F83E0D"/>
    <w:rsid w:val="00F903D5"/>
    <w:rsid w:val="00F90837"/>
    <w:rsid w:val="00F92FB4"/>
    <w:rsid w:val="00F946E0"/>
    <w:rsid w:val="00F950CC"/>
    <w:rsid w:val="00F9778F"/>
    <w:rsid w:val="00FA1320"/>
    <w:rsid w:val="00FA1527"/>
    <w:rsid w:val="00FA20B6"/>
    <w:rsid w:val="00FA2575"/>
    <w:rsid w:val="00FA335A"/>
    <w:rsid w:val="00FA53F6"/>
    <w:rsid w:val="00FB0738"/>
    <w:rsid w:val="00FB10BF"/>
    <w:rsid w:val="00FB11DA"/>
    <w:rsid w:val="00FB124E"/>
    <w:rsid w:val="00FB2DBD"/>
    <w:rsid w:val="00FB3C28"/>
    <w:rsid w:val="00FB4048"/>
    <w:rsid w:val="00FB5E7C"/>
    <w:rsid w:val="00FB7F23"/>
    <w:rsid w:val="00FC23DC"/>
    <w:rsid w:val="00FC2978"/>
    <w:rsid w:val="00FC5FD5"/>
    <w:rsid w:val="00FC603F"/>
    <w:rsid w:val="00FD2182"/>
    <w:rsid w:val="00FD23B9"/>
    <w:rsid w:val="00FD3132"/>
    <w:rsid w:val="00FD5E9A"/>
    <w:rsid w:val="00FD77D4"/>
    <w:rsid w:val="00FE0FA0"/>
    <w:rsid w:val="00FE2388"/>
    <w:rsid w:val="00FE3350"/>
    <w:rsid w:val="00FE4996"/>
    <w:rsid w:val="00FE5097"/>
    <w:rsid w:val="00FE6CC6"/>
    <w:rsid w:val="00FE72CF"/>
    <w:rsid w:val="00FF052F"/>
    <w:rsid w:val="00FF0D23"/>
    <w:rsid w:val="00FF12ED"/>
    <w:rsid w:val="00FF1F10"/>
    <w:rsid w:val="00FF5769"/>
    <w:rsid w:val="00FF5C92"/>
    <w:rsid w:val="04BA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15A071"/>
  <w14:defaultImageDpi w14:val="96"/>
  <w15:docId w15:val="{AB48C837-038F-441D-9EF4-6E5137C8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F687B"/>
    <w:pPr>
      <w:keepNext/>
      <w:numPr>
        <w:numId w:val="6"/>
      </w:numPr>
      <w:spacing w:after="0" w:line="240" w:lineRule="auto"/>
      <w:outlineLvl w:val="0"/>
    </w:pPr>
    <w:rPr>
      <w:rFonts w:ascii="Arial" w:eastAsia="Times New Roman" w:hAnsi="Arial"/>
      <w:b/>
      <w:caps/>
      <w:snapToGrid w:val="0"/>
      <w:sz w:val="24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F687B"/>
    <w:pPr>
      <w:keepNext/>
      <w:keepLines/>
      <w:numPr>
        <w:ilvl w:val="1"/>
        <w:numId w:val="6"/>
      </w:numPr>
      <w:spacing w:before="40" w:after="0"/>
      <w:outlineLvl w:val="1"/>
    </w:pPr>
    <w:rPr>
      <w:rFonts w:ascii="Arial" w:eastAsiaTheme="majorEastAsia" w:hAnsi="Arial" w:cs="Arial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6"/>
      </w:numPr>
      <w:tabs>
        <w:tab w:val="left" w:pos="864"/>
      </w:tabs>
      <w:spacing w:before="240" w:after="60" w:line="240" w:lineRule="auto"/>
      <w:outlineLvl w:val="3"/>
    </w:pPr>
    <w:rPr>
      <w:rFonts w:ascii="Arial" w:eastAsia="Times New Roman" w:hAnsi="Arial"/>
      <w:bCs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6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6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/>
      <w:sz w:val="20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6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/>
      <w:i/>
      <w:iCs/>
      <w:sz w:val="20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6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line="240" w:lineRule="auto"/>
      <w:ind w:left="360"/>
    </w:pPr>
    <w:rPr>
      <w:rFonts w:ascii="Arial" w:eastAsia="Times New Roman" w:hAnsi="Arial"/>
      <w:sz w:val="20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 w:eastAsia="en-US"/>
    </w:rPr>
  </w:style>
  <w:style w:type="paragraph" w:styleId="TOC1">
    <w:name w:val="toc 1"/>
    <w:basedOn w:val="Normal"/>
    <w:next w:val="Normal"/>
    <w:uiPriority w:val="39"/>
    <w:pPr>
      <w:spacing w:before="120" w:line="240" w:lineRule="auto"/>
    </w:pPr>
    <w:rPr>
      <w:rFonts w:ascii="Calibri" w:eastAsia="Times New Roman" w:hAnsi="Calibri"/>
      <w:b/>
      <w:bCs/>
      <w:caps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pPr>
      <w:spacing w:after="0" w:line="240" w:lineRule="auto"/>
      <w:ind w:left="200"/>
    </w:pPr>
    <w:rPr>
      <w:rFonts w:ascii="Calibri" w:eastAsia="Times New Roman" w:hAnsi="Calibri"/>
      <w:smallCaps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687B"/>
    <w:rPr>
      <w:rFonts w:ascii="Arial" w:eastAsia="Times New Roman" w:hAnsi="Arial"/>
      <w:b/>
      <w:caps/>
      <w:snapToGrid w:val="0"/>
      <w:sz w:val="24"/>
      <w:lang w:val="en-GB" w:eastAsia="en-US"/>
    </w:rPr>
  </w:style>
  <w:style w:type="paragraph" w:customStyle="1" w:styleId="IndentBullet1">
    <w:name w:val="Indent Bullet 1"/>
    <w:basedOn w:val="Normal"/>
    <w:pPr>
      <w:numPr>
        <w:ilvl w:val="1"/>
        <w:numId w:val="1"/>
      </w:numPr>
      <w:tabs>
        <w:tab w:val="clear" w:pos="3980"/>
        <w:tab w:val="left" w:pos="451"/>
        <w:tab w:val="left" w:pos="1146"/>
      </w:tabs>
      <w:spacing w:after="0" w:line="240" w:lineRule="auto"/>
      <w:ind w:left="858"/>
    </w:pPr>
    <w:rPr>
      <w:rFonts w:ascii="Times New Roman" w:eastAsia="Times New Roman" w:hAnsi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jc w:val="both"/>
    </w:pPr>
    <w:rPr>
      <w:rFonts w:ascii="Times New Roman" w:eastAsia="Times New Roman" w:hAnsi="Times New Roman"/>
      <w:sz w:val="24"/>
      <w:szCs w:val="20"/>
      <w:lang w:val="en-US" w:eastAsia="en-US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/>
      <w:sz w:val="2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F687B"/>
    <w:rPr>
      <w:rFonts w:ascii="Arial" w:eastAsiaTheme="majorEastAsia" w:hAnsi="Arial" w:cs="Arial"/>
      <w:b/>
      <w:caps/>
      <w:color w:val="000000" w:themeColor="text1"/>
      <w:sz w:val="22"/>
      <w:szCs w:val="2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Arial"/>
      <w:b/>
      <w:bCs/>
      <w:kern w:val="28"/>
      <w:sz w:val="32"/>
      <w:szCs w:val="32"/>
      <w:lang w:val="en-US" w:eastAsia="en-US"/>
    </w:rPr>
  </w:style>
  <w:style w:type="paragraph" w:customStyle="1" w:styleId="CellHead">
    <w:name w:val="CellHead"/>
    <w:basedOn w:val="Normal"/>
    <w:pPr>
      <w:keepNext/>
      <w:spacing w:before="60" w:after="6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/>
      <w:bCs/>
      <w:lang w:val="en-US" w:eastAsia="en-US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/>
      <w:i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ColumnHeadings">
    <w:name w:val="Column Headings"/>
    <w:basedOn w:val="BodyText"/>
    <w:pPr>
      <w:keepNext/>
      <w:keepLines/>
      <w:widowControl w:val="0"/>
      <w:suppressAutoHyphens/>
      <w:spacing w:before="60" w:after="60" w:line="240" w:lineRule="auto"/>
    </w:pPr>
    <w:rPr>
      <w:rFonts w:ascii="Arial" w:eastAsia="Times New Roman" w:hAnsi="Arial"/>
      <w:b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eastAsia="Times New Roman" w:hAnsi="Arial"/>
      <w:sz w:val="20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  <w:lang w:val="en-US"/>
    </w:rPr>
  </w:style>
  <w:style w:type="paragraph" w:styleId="ListBullet">
    <w:name w:val="List Bullet"/>
    <w:basedOn w:val="Normal"/>
    <w:uiPriority w:val="1"/>
    <w:unhideWhenUsed/>
    <w:qFormat/>
    <w:rsid w:val="007E0538"/>
    <w:pPr>
      <w:numPr>
        <w:numId w:val="7"/>
      </w:numPr>
      <w:spacing w:after="60" w:line="288" w:lineRule="auto"/>
    </w:pPr>
    <w:rPr>
      <w:rFonts w:eastAsiaTheme="minorHAnsi" w:cstheme="minorBidi"/>
      <w:color w:val="404040" w:themeColor="text1" w:themeTint="BF"/>
      <w:sz w:val="18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0538"/>
    <w:rPr>
      <w:rFonts w:eastAsiaTheme="minorHAnsi" w:cstheme="minorBidi"/>
      <w:sz w:val="22"/>
      <w:szCs w:val="22"/>
      <w:lang w:eastAsia="en-US"/>
    </w:rPr>
  </w:style>
  <w:style w:type="table" w:styleId="GridTable5Dark-Accent2">
    <w:name w:val="Grid Table 5 Dark Accent 2"/>
    <w:basedOn w:val="TableNormal"/>
    <w:uiPriority w:val="50"/>
    <w:rsid w:val="006A62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A62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CD431C"/>
    <w:pPr>
      <w:spacing w:after="0" w:line="240" w:lineRule="auto"/>
    </w:pPr>
    <w:rPr>
      <w:rFonts w:eastAsiaTheme="minorHAnsi" w:cstheme="minorBidi"/>
      <w:color w:val="404040" w:themeColor="text1" w:themeTint="BF"/>
      <w:sz w:val="18"/>
      <w:lang w:val="en-US" w:eastAsia="ja-JP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4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bellom@serviceseta.org.za" TargetMode="External"/><Relationship Id="rId18" Type="http://schemas.openxmlformats.org/officeDocument/2006/relationships/hyperlink" Target="mailto:Vusin@serviceseta.org.za" TargetMode="External"/><Relationship Id="rId26" Type="http://schemas.openxmlformats.org/officeDocument/2006/relationships/image" Target="media/image4.emf"/><Relationship Id="rId39" Type="http://schemas.openxmlformats.org/officeDocument/2006/relationships/footer" Target="footer1.xml"/><Relationship Id="rId21" Type="http://schemas.openxmlformats.org/officeDocument/2006/relationships/diagramQuickStyle" Target="diagrams/quickStyle1.xml"/><Relationship Id="rId34" Type="http://schemas.openxmlformats.org/officeDocument/2006/relationships/image" Target="media/image8.emf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mailto:Nomfezekov@serviceseta.org.za" TargetMode="External"/><Relationship Id="rId20" Type="http://schemas.openxmlformats.org/officeDocument/2006/relationships/diagramLayout" Target="diagrams/layout1.xml"/><Relationship Id="rId29" Type="http://schemas.openxmlformats.org/officeDocument/2006/relationships/package" Target="embeddings/Microsoft_Visio_Drawing12.vsdx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ireenR@serviceseta.org.za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7.emf"/><Relationship Id="rId37" Type="http://schemas.openxmlformats.org/officeDocument/2006/relationships/package" Target="embeddings/Microsoft_Visio_Drawing56.vsdx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leratom@serviceseta.org.za" TargetMode="External"/><Relationship Id="rId23" Type="http://schemas.microsoft.com/office/2007/relationships/diagramDrawing" Target="diagrams/drawing1.xml"/><Relationship Id="rId28" Type="http://schemas.openxmlformats.org/officeDocument/2006/relationships/image" Target="media/image5.emf"/><Relationship Id="rId36" Type="http://schemas.openxmlformats.org/officeDocument/2006/relationships/image" Target="media/image9.emf"/><Relationship Id="rId10" Type="http://schemas.openxmlformats.org/officeDocument/2006/relationships/image" Target="cid:image001.png@01D30B89.13247DA0" TargetMode="External"/><Relationship Id="rId19" Type="http://schemas.openxmlformats.org/officeDocument/2006/relationships/diagramData" Target="diagrams/data1.xml"/><Relationship Id="rId31" Type="http://schemas.openxmlformats.org/officeDocument/2006/relationships/package" Target="embeddings/Microsoft_Visio_Drawing23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thembinkosim@serviceseta.org.za" TargetMode="External"/><Relationship Id="rId22" Type="http://schemas.openxmlformats.org/officeDocument/2006/relationships/diagramColors" Target="diagrams/colors1.xml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6.emf"/><Relationship Id="rId35" Type="http://schemas.openxmlformats.org/officeDocument/2006/relationships/package" Target="embeddings/Microsoft_Visio_Drawing45.vsdx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mailto:mduduziz@serviceseta.org.za" TargetMode="External"/><Relationship Id="rId17" Type="http://schemas.openxmlformats.org/officeDocument/2006/relationships/hyperlink" Target="mailto:Andiles@serviceseta.org.za" TargetMode="External"/><Relationship Id="rId25" Type="http://schemas.openxmlformats.org/officeDocument/2006/relationships/image" Target="media/image3.png"/><Relationship Id="rId33" Type="http://schemas.openxmlformats.org/officeDocument/2006/relationships/package" Target="embeddings/Microsoft_Visio_Drawing34.vsdx"/><Relationship Id="rId3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36E835-0962-442D-8C7F-4F222312D998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2FCCC5FD-6BEE-47E8-AC3A-97FC2D9F43CD}">
      <dgm:prSet phldrT="[Text]"/>
      <dgm:spPr/>
      <dgm:t>
        <a:bodyPr/>
        <a:lstStyle/>
        <a:p>
          <a:r>
            <a:rPr lang="en-ZA" dirty="0"/>
            <a:t>Planning</a:t>
          </a:r>
        </a:p>
      </dgm:t>
    </dgm:pt>
    <dgm:pt modelId="{0F8B081E-1478-4CF1-8393-DA5E519554AD}" type="parTrans" cxnId="{9CB85B14-1DA0-4F8B-9497-588FA0AA79DF}">
      <dgm:prSet/>
      <dgm:spPr/>
      <dgm:t>
        <a:bodyPr/>
        <a:lstStyle/>
        <a:p>
          <a:endParaRPr lang="en-ZA"/>
        </a:p>
      </dgm:t>
    </dgm:pt>
    <dgm:pt modelId="{41D92022-27AD-439E-BE1F-1E67AC65A0A1}" type="sibTrans" cxnId="{9CB85B14-1DA0-4F8B-9497-588FA0AA79DF}">
      <dgm:prSet/>
      <dgm:spPr/>
      <dgm:t>
        <a:bodyPr/>
        <a:lstStyle/>
        <a:p>
          <a:endParaRPr lang="en-ZA"/>
        </a:p>
      </dgm:t>
    </dgm:pt>
    <dgm:pt modelId="{A06807EF-B776-4A9E-A997-0CA372456410}">
      <dgm:prSet phldrT="[Text]"/>
      <dgm:spPr/>
      <dgm:t>
        <a:bodyPr/>
        <a:lstStyle/>
        <a:p>
          <a:r>
            <a:rPr lang="en-ZA" dirty="0"/>
            <a:t>Reporting</a:t>
          </a:r>
        </a:p>
      </dgm:t>
    </dgm:pt>
    <dgm:pt modelId="{1B41682C-253D-466C-B084-C2A201449CF6}" type="parTrans" cxnId="{C4D5C43D-4504-4EAE-8360-4029F2150D16}">
      <dgm:prSet/>
      <dgm:spPr/>
      <dgm:t>
        <a:bodyPr/>
        <a:lstStyle/>
        <a:p>
          <a:endParaRPr lang="en-ZA"/>
        </a:p>
      </dgm:t>
    </dgm:pt>
    <dgm:pt modelId="{B2EF0867-B2E4-48FE-90F7-267F37A08CAC}" type="sibTrans" cxnId="{C4D5C43D-4504-4EAE-8360-4029F2150D16}">
      <dgm:prSet/>
      <dgm:spPr/>
      <dgm:t>
        <a:bodyPr/>
        <a:lstStyle/>
        <a:p>
          <a:endParaRPr lang="en-ZA"/>
        </a:p>
      </dgm:t>
    </dgm:pt>
    <dgm:pt modelId="{B00B7E89-E4C5-47BC-88F7-5BC4D430C077}">
      <dgm:prSet phldrT="[Text]"/>
      <dgm:spPr/>
      <dgm:t>
        <a:bodyPr/>
        <a:lstStyle/>
        <a:p>
          <a:r>
            <a:rPr lang="en-ZA" dirty="0"/>
            <a:t>Core Business</a:t>
          </a:r>
        </a:p>
      </dgm:t>
    </dgm:pt>
    <dgm:pt modelId="{65E46E92-C1C3-4F67-ACC6-14AE5346332A}" type="parTrans" cxnId="{A523F6A0-4393-4BCA-8E5A-8A2FCA57A336}">
      <dgm:prSet/>
      <dgm:spPr/>
      <dgm:t>
        <a:bodyPr/>
        <a:lstStyle/>
        <a:p>
          <a:endParaRPr lang="en-ZA"/>
        </a:p>
      </dgm:t>
    </dgm:pt>
    <dgm:pt modelId="{A44964AD-370B-4211-B408-EA88E317536D}" type="sibTrans" cxnId="{A523F6A0-4393-4BCA-8E5A-8A2FCA57A336}">
      <dgm:prSet/>
      <dgm:spPr/>
      <dgm:t>
        <a:bodyPr/>
        <a:lstStyle/>
        <a:p>
          <a:endParaRPr lang="en-ZA"/>
        </a:p>
      </dgm:t>
    </dgm:pt>
    <dgm:pt modelId="{0671D355-2FD8-4884-887E-D55AD38824C9}">
      <dgm:prSet phldrT="[Text]"/>
      <dgm:spPr/>
      <dgm:t>
        <a:bodyPr/>
        <a:lstStyle/>
        <a:p>
          <a:r>
            <a:rPr lang="en-ZA" dirty="0"/>
            <a:t>Discretionary Grants (LIPC)</a:t>
          </a:r>
        </a:p>
      </dgm:t>
    </dgm:pt>
    <dgm:pt modelId="{7E37ADAC-5FD2-4465-8B39-13B2ABF09FD3}" type="parTrans" cxnId="{63E3C3A1-5B6F-43F9-A120-25A8879AC519}">
      <dgm:prSet/>
      <dgm:spPr/>
      <dgm:t>
        <a:bodyPr/>
        <a:lstStyle/>
        <a:p>
          <a:endParaRPr lang="en-ZA"/>
        </a:p>
      </dgm:t>
    </dgm:pt>
    <dgm:pt modelId="{0A8E6FF3-7566-4196-B782-58800C010DF7}" type="sibTrans" cxnId="{63E3C3A1-5B6F-43F9-A120-25A8879AC519}">
      <dgm:prSet/>
      <dgm:spPr/>
      <dgm:t>
        <a:bodyPr/>
        <a:lstStyle/>
        <a:p>
          <a:endParaRPr lang="en-ZA"/>
        </a:p>
      </dgm:t>
    </dgm:pt>
    <dgm:pt modelId="{9CD6D97A-4609-4CA6-88B7-D26EBC00D648}">
      <dgm:prSet phldrT="[Text]"/>
      <dgm:spPr/>
      <dgm:t>
        <a:bodyPr/>
        <a:lstStyle/>
        <a:p>
          <a:r>
            <a:rPr lang="en-ZA" dirty="0"/>
            <a:t>Mandatory Grants (WSP)</a:t>
          </a:r>
        </a:p>
      </dgm:t>
    </dgm:pt>
    <dgm:pt modelId="{CE846C4E-6A8E-4D9B-ABAB-45D5EB13C637}" type="parTrans" cxnId="{640E4AD5-32A3-42CE-82F3-038263BCE63F}">
      <dgm:prSet/>
      <dgm:spPr/>
      <dgm:t>
        <a:bodyPr/>
        <a:lstStyle/>
        <a:p>
          <a:endParaRPr lang="en-ZA"/>
        </a:p>
      </dgm:t>
    </dgm:pt>
    <dgm:pt modelId="{94289C6B-5ED2-47AC-A680-ADC170A661B4}" type="sibTrans" cxnId="{640E4AD5-32A3-42CE-82F3-038263BCE63F}">
      <dgm:prSet/>
      <dgm:spPr/>
      <dgm:t>
        <a:bodyPr/>
        <a:lstStyle/>
        <a:p>
          <a:endParaRPr lang="en-ZA"/>
        </a:p>
      </dgm:t>
    </dgm:pt>
    <dgm:pt modelId="{3C8A0C04-F42A-48EC-9FB1-F644B55D778B}">
      <dgm:prSet/>
      <dgm:spPr/>
      <dgm:t>
        <a:bodyPr/>
        <a:lstStyle/>
        <a:p>
          <a:r>
            <a:rPr lang="en-ZA" dirty="0"/>
            <a:t>Research</a:t>
          </a:r>
        </a:p>
      </dgm:t>
    </dgm:pt>
    <dgm:pt modelId="{BE60E942-7448-4FC1-9B21-58FCA014AA0A}" type="parTrans" cxnId="{732F11B3-ADDD-4039-8076-720A7DDBADB8}">
      <dgm:prSet/>
      <dgm:spPr/>
      <dgm:t>
        <a:bodyPr/>
        <a:lstStyle/>
        <a:p>
          <a:endParaRPr lang="en-ZA"/>
        </a:p>
      </dgm:t>
    </dgm:pt>
    <dgm:pt modelId="{4DAA4B21-AFBA-4537-A87B-C264A8F25889}" type="sibTrans" cxnId="{732F11B3-ADDD-4039-8076-720A7DDBADB8}">
      <dgm:prSet/>
      <dgm:spPr/>
      <dgm:t>
        <a:bodyPr/>
        <a:lstStyle/>
        <a:p>
          <a:endParaRPr lang="en-ZA"/>
        </a:p>
      </dgm:t>
    </dgm:pt>
    <dgm:pt modelId="{0B09BF66-68D9-4267-BCC2-6C9B0762CF39}">
      <dgm:prSet/>
      <dgm:spPr/>
      <dgm:t>
        <a:bodyPr/>
        <a:lstStyle/>
        <a:p>
          <a:r>
            <a:rPr lang="en-ZA"/>
            <a:t>Chambers</a:t>
          </a:r>
          <a:endParaRPr lang="en-ZA" dirty="0"/>
        </a:p>
      </dgm:t>
    </dgm:pt>
    <dgm:pt modelId="{56EF58D6-2FEE-418C-9E24-AAC7A566BC46}" type="parTrans" cxnId="{0895011E-4C8B-4C3F-BCE4-DA57DFCF1192}">
      <dgm:prSet/>
      <dgm:spPr/>
      <dgm:t>
        <a:bodyPr/>
        <a:lstStyle/>
        <a:p>
          <a:endParaRPr lang="en-ZA"/>
        </a:p>
      </dgm:t>
    </dgm:pt>
    <dgm:pt modelId="{5D65D298-A289-476A-8916-A392FCFF1C1B}" type="sibTrans" cxnId="{0895011E-4C8B-4C3F-BCE4-DA57DFCF1192}">
      <dgm:prSet/>
      <dgm:spPr/>
      <dgm:t>
        <a:bodyPr/>
        <a:lstStyle/>
        <a:p>
          <a:endParaRPr lang="en-ZA"/>
        </a:p>
      </dgm:t>
    </dgm:pt>
    <dgm:pt modelId="{F4990E20-4417-4647-8220-90C6B71C5DB7}">
      <dgm:prSet/>
      <dgm:spPr/>
      <dgm:t>
        <a:bodyPr/>
        <a:lstStyle/>
        <a:p>
          <a:r>
            <a:rPr lang="en-ZA" dirty="0"/>
            <a:t>Qualification Development</a:t>
          </a:r>
        </a:p>
      </dgm:t>
    </dgm:pt>
    <dgm:pt modelId="{0D82F125-DE84-4123-A4BE-D7A867493384}" type="parTrans" cxnId="{577737C2-B275-4AA4-AE6B-724F90D50AFB}">
      <dgm:prSet/>
      <dgm:spPr/>
      <dgm:t>
        <a:bodyPr/>
        <a:lstStyle/>
        <a:p>
          <a:endParaRPr lang="en-ZA"/>
        </a:p>
      </dgm:t>
    </dgm:pt>
    <dgm:pt modelId="{FF2059AB-EE54-416B-A3B7-CE35114DF825}" type="sibTrans" cxnId="{577737C2-B275-4AA4-AE6B-724F90D50AFB}">
      <dgm:prSet/>
      <dgm:spPr/>
      <dgm:t>
        <a:bodyPr/>
        <a:lstStyle/>
        <a:p>
          <a:endParaRPr lang="en-ZA"/>
        </a:p>
      </dgm:t>
    </dgm:pt>
    <dgm:pt modelId="{C24BC08F-83A8-48C8-AD60-CFF9012BF8BD}">
      <dgm:prSet/>
      <dgm:spPr/>
      <dgm:t>
        <a:bodyPr/>
        <a:lstStyle/>
        <a:p>
          <a:r>
            <a:rPr lang="en-ZA" dirty="0"/>
            <a:t>Assessors &amp; Moderators</a:t>
          </a:r>
        </a:p>
      </dgm:t>
    </dgm:pt>
    <dgm:pt modelId="{EBA0FFF9-76C5-4E5F-99CA-2B796B16C07A}" type="parTrans" cxnId="{AC1F394E-21C7-4E67-9A1F-C256034075C9}">
      <dgm:prSet/>
      <dgm:spPr/>
      <dgm:t>
        <a:bodyPr/>
        <a:lstStyle/>
        <a:p>
          <a:endParaRPr lang="en-ZA"/>
        </a:p>
      </dgm:t>
    </dgm:pt>
    <dgm:pt modelId="{2C4D58A5-C110-4F75-A6F1-466302BB127F}" type="sibTrans" cxnId="{AC1F394E-21C7-4E67-9A1F-C256034075C9}">
      <dgm:prSet/>
      <dgm:spPr/>
      <dgm:t>
        <a:bodyPr/>
        <a:lstStyle/>
        <a:p>
          <a:endParaRPr lang="en-ZA"/>
        </a:p>
      </dgm:t>
    </dgm:pt>
    <dgm:pt modelId="{A181DFFF-A716-4670-95E2-2AEC211800A1}">
      <dgm:prSet/>
      <dgm:spPr/>
      <dgm:t>
        <a:bodyPr/>
        <a:lstStyle/>
        <a:p>
          <a:r>
            <a:rPr lang="en-ZA" dirty="0"/>
            <a:t>Skills Development Providers</a:t>
          </a:r>
        </a:p>
      </dgm:t>
    </dgm:pt>
    <dgm:pt modelId="{EAFAD9BE-98EB-4A73-BDB1-ED2643A42CE4}" type="parTrans" cxnId="{B867FD27-8CAA-4991-81FD-D290BD296CEA}">
      <dgm:prSet/>
      <dgm:spPr/>
      <dgm:t>
        <a:bodyPr/>
        <a:lstStyle/>
        <a:p>
          <a:endParaRPr lang="en-ZA"/>
        </a:p>
      </dgm:t>
    </dgm:pt>
    <dgm:pt modelId="{6F8F8C8E-8FD9-4D1F-A1A6-CD89BDEE2190}" type="sibTrans" cxnId="{B867FD27-8CAA-4991-81FD-D290BD296CEA}">
      <dgm:prSet/>
      <dgm:spPr/>
      <dgm:t>
        <a:bodyPr/>
        <a:lstStyle/>
        <a:p>
          <a:endParaRPr lang="en-ZA"/>
        </a:p>
      </dgm:t>
    </dgm:pt>
    <dgm:pt modelId="{F6A28224-AE12-46D1-8B24-45523E7517AC}">
      <dgm:prSet/>
      <dgm:spPr/>
      <dgm:t>
        <a:bodyPr/>
        <a:lstStyle/>
        <a:p>
          <a:r>
            <a:rPr lang="en-ZA" dirty="0"/>
            <a:t>Learner Intervention</a:t>
          </a:r>
        </a:p>
      </dgm:t>
    </dgm:pt>
    <dgm:pt modelId="{50819194-CDFB-42F2-8158-167BB24FDD1E}" type="parTrans" cxnId="{64E44918-BAB1-4B6E-AE93-34BE65306E2E}">
      <dgm:prSet/>
      <dgm:spPr/>
      <dgm:t>
        <a:bodyPr/>
        <a:lstStyle/>
        <a:p>
          <a:endParaRPr lang="en-ZA"/>
        </a:p>
      </dgm:t>
    </dgm:pt>
    <dgm:pt modelId="{D386FCE0-BCA5-484C-B5D3-86AA4E06F363}" type="sibTrans" cxnId="{64E44918-BAB1-4B6E-AE93-34BE65306E2E}">
      <dgm:prSet/>
      <dgm:spPr/>
      <dgm:t>
        <a:bodyPr/>
        <a:lstStyle/>
        <a:p>
          <a:endParaRPr lang="en-ZA"/>
        </a:p>
      </dgm:t>
    </dgm:pt>
    <dgm:pt modelId="{BBE3B6E0-B5C7-4E99-9F6C-E3F9CAFC23C5}">
      <dgm:prSet/>
      <dgm:spPr/>
      <dgm:t>
        <a:bodyPr/>
        <a:lstStyle/>
        <a:p>
          <a:r>
            <a:rPr lang="en-ZA" dirty="0"/>
            <a:t>External Moderation</a:t>
          </a:r>
        </a:p>
      </dgm:t>
    </dgm:pt>
    <dgm:pt modelId="{966D4987-225B-4876-A137-2F816801839A}" type="parTrans" cxnId="{FAA28A59-56A0-45F9-BD72-BA5F364CDFC2}">
      <dgm:prSet/>
      <dgm:spPr/>
      <dgm:t>
        <a:bodyPr/>
        <a:lstStyle/>
        <a:p>
          <a:endParaRPr lang="en-ZA"/>
        </a:p>
      </dgm:t>
    </dgm:pt>
    <dgm:pt modelId="{87C75F25-8A46-4F82-8735-69E1CA11A88A}" type="sibTrans" cxnId="{FAA28A59-56A0-45F9-BD72-BA5F364CDFC2}">
      <dgm:prSet/>
      <dgm:spPr/>
      <dgm:t>
        <a:bodyPr/>
        <a:lstStyle/>
        <a:p>
          <a:endParaRPr lang="en-ZA"/>
        </a:p>
      </dgm:t>
    </dgm:pt>
    <dgm:pt modelId="{FCF23E5E-3766-4BCC-9E54-C7C6F2DD248F}">
      <dgm:prSet/>
      <dgm:spPr/>
      <dgm:t>
        <a:bodyPr/>
        <a:lstStyle/>
        <a:p>
          <a:r>
            <a:rPr lang="en-ZA" dirty="0"/>
            <a:t>Certification</a:t>
          </a:r>
        </a:p>
      </dgm:t>
    </dgm:pt>
    <dgm:pt modelId="{FDF422B3-E994-414D-B52B-D57579D3D44F}" type="parTrans" cxnId="{EDB938F4-8EFF-4278-9937-26E80BF0B4AF}">
      <dgm:prSet/>
      <dgm:spPr/>
      <dgm:t>
        <a:bodyPr/>
        <a:lstStyle/>
        <a:p>
          <a:endParaRPr lang="en-ZA"/>
        </a:p>
      </dgm:t>
    </dgm:pt>
    <dgm:pt modelId="{769CFC64-49DF-44ED-9DA7-72A0FBAF10E5}" type="sibTrans" cxnId="{EDB938F4-8EFF-4278-9937-26E80BF0B4AF}">
      <dgm:prSet/>
      <dgm:spPr/>
      <dgm:t>
        <a:bodyPr/>
        <a:lstStyle/>
        <a:p>
          <a:endParaRPr lang="en-ZA"/>
        </a:p>
      </dgm:t>
    </dgm:pt>
    <dgm:pt modelId="{DB546742-7600-4891-B129-DD8A4DDDFE11}">
      <dgm:prSet/>
      <dgm:spPr/>
      <dgm:t>
        <a:bodyPr/>
        <a:lstStyle/>
        <a:p>
          <a:r>
            <a:rPr lang="en-ZA" dirty="0"/>
            <a:t>Self-Funded Intervention</a:t>
          </a:r>
        </a:p>
      </dgm:t>
    </dgm:pt>
    <dgm:pt modelId="{25E3952F-F44A-4119-AD3D-6831F9385371}" type="parTrans" cxnId="{9C40251F-7CD0-488C-982B-A754F42DCF09}">
      <dgm:prSet/>
      <dgm:spPr/>
      <dgm:t>
        <a:bodyPr/>
        <a:lstStyle/>
        <a:p>
          <a:endParaRPr lang="en-ZA"/>
        </a:p>
      </dgm:t>
    </dgm:pt>
    <dgm:pt modelId="{547F8306-60F8-4258-9DB1-F501D3180F79}" type="sibTrans" cxnId="{9C40251F-7CD0-488C-982B-A754F42DCF09}">
      <dgm:prSet/>
      <dgm:spPr/>
      <dgm:t>
        <a:bodyPr/>
        <a:lstStyle/>
        <a:p>
          <a:endParaRPr lang="en-ZA"/>
        </a:p>
      </dgm:t>
    </dgm:pt>
    <dgm:pt modelId="{5C66B37C-8E6B-4D42-8AD8-4EC66F4D8923}">
      <dgm:prSet/>
      <dgm:spPr/>
      <dgm:t>
        <a:bodyPr/>
        <a:lstStyle/>
        <a:p>
          <a:r>
            <a:rPr lang="en-ZA" dirty="0"/>
            <a:t>Artisans</a:t>
          </a:r>
        </a:p>
      </dgm:t>
    </dgm:pt>
    <dgm:pt modelId="{1FF439B0-33C2-4F0D-A3D6-2DBC6FF95D31}" type="parTrans" cxnId="{5AEF0594-FBC4-43D4-8051-46AB13527205}">
      <dgm:prSet/>
      <dgm:spPr/>
      <dgm:t>
        <a:bodyPr/>
        <a:lstStyle/>
        <a:p>
          <a:endParaRPr lang="en-ZA"/>
        </a:p>
      </dgm:t>
    </dgm:pt>
    <dgm:pt modelId="{46E0EE1B-4AFD-406B-AAD3-3C3BBAB5BF64}" type="sibTrans" cxnId="{5AEF0594-FBC4-43D4-8051-46AB13527205}">
      <dgm:prSet/>
      <dgm:spPr/>
      <dgm:t>
        <a:bodyPr/>
        <a:lstStyle/>
        <a:p>
          <a:endParaRPr lang="en-ZA"/>
        </a:p>
      </dgm:t>
    </dgm:pt>
    <dgm:pt modelId="{9E331148-3627-43A7-B145-00DF454F8093}">
      <dgm:prSet/>
      <dgm:spPr/>
      <dgm:t>
        <a:bodyPr/>
        <a:lstStyle/>
        <a:p>
          <a:r>
            <a:rPr lang="en-ZA" dirty="0"/>
            <a:t>Special Projects</a:t>
          </a:r>
        </a:p>
      </dgm:t>
    </dgm:pt>
    <dgm:pt modelId="{E815C326-1C64-46D6-AC05-4BDF1CDD5873}" type="parTrans" cxnId="{1A5C8C97-7552-4479-84FE-C38A910A5506}">
      <dgm:prSet/>
      <dgm:spPr/>
      <dgm:t>
        <a:bodyPr/>
        <a:lstStyle/>
        <a:p>
          <a:endParaRPr lang="en-ZA"/>
        </a:p>
      </dgm:t>
    </dgm:pt>
    <dgm:pt modelId="{F23CB200-1CCC-4ABC-867D-42011E79A013}" type="sibTrans" cxnId="{1A5C8C97-7552-4479-84FE-C38A910A5506}">
      <dgm:prSet/>
      <dgm:spPr/>
      <dgm:t>
        <a:bodyPr/>
        <a:lstStyle/>
        <a:p>
          <a:endParaRPr lang="en-ZA"/>
        </a:p>
      </dgm:t>
    </dgm:pt>
    <dgm:pt modelId="{6975CBDE-3033-46BB-A721-0FA644F4FD03}">
      <dgm:prSet/>
      <dgm:spPr/>
      <dgm:t>
        <a:bodyPr/>
        <a:lstStyle/>
        <a:p>
          <a:r>
            <a:rPr lang="en-ZA" dirty="0"/>
            <a:t>Finance</a:t>
          </a:r>
        </a:p>
      </dgm:t>
    </dgm:pt>
    <dgm:pt modelId="{714A4548-2332-4885-862C-AD9FEF9459F4}" type="parTrans" cxnId="{73D09DF4-06FE-45BD-A58F-2C91267B0935}">
      <dgm:prSet/>
      <dgm:spPr/>
      <dgm:t>
        <a:bodyPr/>
        <a:lstStyle/>
        <a:p>
          <a:endParaRPr lang="en-ZA"/>
        </a:p>
      </dgm:t>
    </dgm:pt>
    <dgm:pt modelId="{DC13AD2C-873A-4F57-BE7E-A5B4307AC442}" type="sibTrans" cxnId="{73D09DF4-06FE-45BD-A58F-2C91267B0935}">
      <dgm:prSet/>
      <dgm:spPr/>
      <dgm:t>
        <a:bodyPr/>
        <a:lstStyle/>
        <a:p>
          <a:endParaRPr lang="en-ZA"/>
        </a:p>
      </dgm:t>
    </dgm:pt>
    <dgm:pt modelId="{BB291721-E3D6-4664-B3D8-6B7868BCD787}">
      <dgm:prSet/>
      <dgm:spPr/>
      <dgm:t>
        <a:bodyPr/>
        <a:lstStyle/>
        <a:p>
          <a:r>
            <a:rPr lang="en-ZA" dirty="0"/>
            <a:t>Legal</a:t>
          </a:r>
        </a:p>
      </dgm:t>
    </dgm:pt>
    <dgm:pt modelId="{274ECC0B-7111-4579-B782-958DBFA5FDAE}" type="parTrans" cxnId="{94006E2B-2FDD-4CCD-A60B-5984EE3C95B0}">
      <dgm:prSet/>
      <dgm:spPr/>
      <dgm:t>
        <a:bodyPr/>
        <a:lstStyle/>
        <a:p>
          <a:endParaRPr lang="en-ZA"/>
        </a:p>
      </dgm:t>
    </dgm:pt>
    <dgm:pt modelId="{39D36BB0-88BB-4F32-B0E0-FE077119B255}" type="sibTrans" cxnId="{94006E2B-2FDD-4CCD-A60B-5984EE3C95B0}">
      <dgm:prSet/>
      <dgm:spPr/>
      <dgm:t>
        <a:bodyPr/>
        <a:lstStyle/>
        <a:p>
          <a:endParaRPr lang="en-ZA"/>
        </a:p>
      </dgm:t>
    </dgm:pt>
    <dgm:pt modelId="{72F6882B-3295-45FF-BFED-E4428F420112}">
      <dgm:prSet/>
      <dgm:spPr/>
      <dgm:t>
        <a:bodyPr/>
        <a:lstStyle/>
        <a:p>
          <a:r>
            <a:rPr lang="en-ZA" dirty="0"/>
            <a:t>HR</a:t>
          </a:r>
        </a:p>
      </dgm:t>
    </dgm:pt>
    <dgm:pt modelId="{BFA7135D-3317-4079-8D2E-36B3B8A45B46}" type="parTrans" cxnId="{ABC5B2B0-2CA6-456B-8050-1BBBE0DAF5D7}">
      <dgm:prSet/>
      <dgm:spPr/>
      <dgm:t>
        <a:bodyPr/>
        <a:lstStyle/>
        <a:p>
          <a:endParaRPr lang="en-ZA"/>
        </a:p>
      </dgm:t>
    </dgm:pt>
    <dgm:pt modelId="{56676123-16D7-402D-8F98-FFC25E94AD01}" type="sibTrans" cxnId="{ABC5B2B0-2CA6-456B-8050-1BBBE0DAF5D7}">
      <dgm:prSet/>
      <dgm:spPr/>
      <dgm:t>
        <a:bodyPr/>
        <a:lstStyle/>
        <a:p>
          <a:endParaRPr lang="en-ZA"/>
        </a:p>
      </dgm:t>
    </dgm:pt>
    <dgm:pt modelId="{55984532-5A87-4441-B77A-63CBB9F0F53B}" type="pres">
      <dgm:prSet presAssocID="{9036E835-0962-442D-8C7F-4F222312D99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855E40-8EB0-4965-80A1-B3917BAB8D0B}" type="pres">
      <dgm:prSet presAssocID="{2FCCC5FD-6BEE-47E8-AC3A-97FC2D9F43CD}" presName="root" presStyleCnt="0"/>
      <dgm:spPr/>
    </dgm:pt>
    <dgm:pt modelId="{DCF4EE7B-C1AD-47FA-8573-28BB02278727}" type="pres">
      <dgm:prSet presAssocID="{2FCCC5FD-6BEE-47E8-AC3A-97FC2D9F43CD}" presName="rootComposite" presStyleCnt="0"/>
      <dgm:spPr/>
    </dgm:pt>
    <dgm:pt modelId="{6984D6A1-53AE-4DB2-8635-0E039BB90E9C}" type="pres">
      <dgm:prSet presAssocID="{2FCCC5FD-6BEE-47E8-AC3A-97FC2D9F43CD}" presName="rootText" presStyleLbl="node1" presStyleIdx="0" presStyleCnt="5"/>
      <dgm:spPr/>
    </dgm:pt>
    <dgm:pt modelId="{3AFC0B15-3828-4120-9781-A8670499D6B3}" type="pres">
      <dgm:prSet presAssocID="{2FCCC5FD-6BEE-47E8-AC3A-97FC2D9F43CD}" presName="rootConnector" presStyleLbl="node1" presStyleIdx="0" presStyleCnt="5"/>
      <dgm:spPr/>
    </dgm:pt>
    <dgm:pt modelId="{12C6C2D3-167D-485F-A764-78A59EC1CEBD}" type="pres">
      <dgm:prSet presAssocID="{2FCCC5FD-6BEE-47E8-AC3A-97FC2D9F43CD}" presName="childShape" presStyleCnt="0"/>
      <dgm:spPr/>
    </dgm:pt>
    <dgm:pt modelId="{6773ACF6-3707-4538-93AD-84FD78559BD5}" type="pres">
      <dgm:prSet presAssocID="{1B41682C-253D-466C-B084-C2A201449CF6}" presName="Name13" presStyleLbl="parChTrans1D2" presStyleIdx="0" presStyleCnt="14"/>
      <dgm:spPr/>
    </dgm:pt>
    <dgm:pt modelId="{E44A436E-DD7C-4987-A8B2-10B0E2528F78}" type="pres">
      <dgm:prSet presAssocID="{A06807EF-B776-4A9E-A997-0CA372456410}" presName="childText" presStyleLbl="bgAcc1" presStyleIdx="0" presStyleCnt="14">
        <dgm:presLayoutVars>
          <dgm:bulletEnabled val="1"/>
        </dgm:presLayoutVars>
      </dgm:prSet>
      <dgm:spPr/>
    </dgm:pt>
    <dgm:pt modelId="{74537332-E50E-4F9B-B18E-0807D0F7BAF0}" type="pres">
      <dgm:prSet presAssocID="{BE60E942-7448-4FC1-9B21-58FCA014AA0A}" presName="Name13" presStyleLbl="parChTrans1D2" presStyleIdx="1" presStyleCnt="14"/>
      <dgm:spPr/>
    </dgm:pt>
    <dgm:pt modelId="{0D61ACE2-0195-45B1-9FAF-69F136881B1A}" type="pres">
      <dgm:prSet presAssocID="{3C8A0C04-F42A-48EC-9FB1-F644B55D778B}" presName="childText" presStyleLbl="bgAcc1" presStyleIdx="1" presStyleCnt="14">
        <dgm:presLayoutVars>
          <dgm:bulletEnabled val="1"/>
        </dgm:presLayoutVars>
      </dgm:prSet>
      <dgm:spPr/>
    </dgm:pt>
    <dgm:pt modelId="{E6A36819-3B85-4423-BD2B-E75FD177BD7F}" type="pres">
      <dgm:prSet presAssocID="{56EF58D6-2FEE-418C-9E24-AAC7A566BC46}" presName="Name13" presStyleLbl="parChTrans1D2" presStyleIdx="2" presStyleCnt="14"/>
      <dgm:spPr/>
    </dgm:pt>
    <dgm:pt modelId="{6A3AA6CA-3DD4-4A5A-B7D4-A728C75EFC97}" type="pres">
      <dgm:prSet presAssocID="{0B09BF66-68D9-4267-BCC2-6C9B0762CF39}" presName="childText" presStyleLbl="bgAcc1" presStyleIdx="2" presStyleCnt="14">
        <dgm:presLayoutVars>
          <dgm:bulletEnabled val="1"/>
        </dgm:presLayoutVars>
      </dgm:prSet>
      <dgm:spPr/>
    </dgm:pt>
    <dgm:pt modelId="{7B27025A-A1EF-4B21-8CC4-339406A23C3D}" type="pres">
      <dgm:prSet presAssocID="{E815C326-1C64-46D6-AC05-4BDF1CDD5873}" presName="Name13" presStyleLbl="parChTrans1D2" presStyleIdx="3" presStyleCnt="14"/>
      <dgm:spPr/>
    </dgm:pt>
    <dgm:pt modelId="{E103BC46-01EB-472C-9017-F11E4A3DBBE6}" type="pres">
      <dgm:prSet presAssocID="{9E331148-3627-43A7-B145-00DF454F8093}" presName="childText" presStyleLbl="bgAcc1" presStyleIdx="3" presStyleCnt="14">
        <dgm:presLayoutVars>
          <dgm:bulletEnabled val="1"/>
        </dgm:presLayoutVars>
      </dgm:prSet>
      <dgm:spPr/>
    </dgm:pt>
    <dgm:pt modelId="{BF12D71A-9E7C-4C25-B854-DBF6E3E22527}" type="pres">
      <dgm:prSet presAssocID="{B00B7E89-E4C5-47BC-88F7-5BC4D430C077}" presName="root" presStyleCnt="0"/>
      <dgm:spPr/>
    </dgm:pt>
    <dgm:pt modelId="{57A7464F-E8A3-414E-A8C3-752095935252}" type="pres">
      <dgm:prSet presAssocID="{B00B7E89-E4C5-47BC-88F7-5BC4D430C077}" presName="rootComposite" presStyleCnt="0"/>
      <dgm:spPr/>
    </dgm:pt>
    <dgm:pt modelId="{249CD80B-F3A3-4E29-832C-9D37B0C23C68}" type="pres">
      <dgm:prSet presAssocID="{B00B7E89-E4C5-47BC-88F7-5BC4D430C077}" presName="rootText" presStyleLbl="node1" presStyleIdx="1" presStyleCnt="5"/>
      <dgm:spPr/>
    </dgm:pt>
    <dgm:pt modelId="{2B9D23E7-D8CC-4573-8BAB-846A1FA055BB}" type="pres">
      <dgm:prSet presAssocID="{B00B7E89-E4C5-47BC-88F7-5BC4D430C077}" presName="rootConnector" presStyleLbl="node1" presStyleIdx="1" presStyleCnt="5"/>
      <dgm:spPr/>
    </dgm:pt>
    <dgm:pt modelId="{C1AA8CB3-C052-4825-A916-C275DFC15CC3}" type="pres">
      <dgm:prSet presAssocID="{B00B7E89-E4C5-47BC-88F7-5BC4D430C077}" presName="childShape" presStyleCnt="0"/>
      <dgm:spPr/>
    </dgm:pt>
    <dgm:pt modelId="{71E2BFF8-BBC2-4341-93DE-1085BB27F79A}" type="pres">
      <dgm:prSet presAssocID="{7E37ADAC-5FD2-4465-8B39-13B2ABF09FD3}" presName="Name13" presStyleLbl="parChTrans1D2" presStyleIdx="4" presStyleCnt="14"/>
      <dgm:spPr/>
    </dgm:pt>
    <dgm:pt modelId="{7A8EED7B-A48B-4A89-9607-BF2F1CEAC8EE}" type="pres">
      <dgm:prSet presAssocID="{0671D355-2FD8-4884-887E-D55AD38824C9}" presName="childText" presStyleLbl="bgAcc1" presStyleIdx="4" presStyleCnt="14">
        <dgm:presLayoutVars>
          <dgm:bulletEnabled val="1"/>
        </dgm:presLayoutVars>
      </dgm:prSet>
      <dgm:spPr/>
    </dgm:pt>
    <dgm:pt modelId="{6155D4C3-7966-4FA8-9F24-5E10EED6C51D}" type="pres">
      <dgm:prSet presAssocID="{CE846C4E-6A8E-4D9B-ABAB-45D5EB13C637}" presName="Name13" presStyleLbl="parChTrans1D2" presStyleIdx="5" presStyleCnt="14"/>
      <dgm:spPr/>
    </dgm:pt>
    <dgm:pt modelId="{17AD4338-63E9-427E-A519-7D37C6207CEE}" type="pres">
      <dgm:prSet presAssocID="{9CD6D97A-4609-4CA6-88B7-D26EBC00D648}" presName="childText" presStyleLbl="bgAcc1" presStyleIdx="5" presStyleCnt="14" custLinFactX="17182" custLinFactNeighborX="100000" custLinFactNeighborY="-21360">
        <dgm:presLayoutVars>
          <dgm:bulletEnabled val="1"/>
        </dgm:presLayoutVars>
      </dgm:prSet>
      <dgm:spPr/>
    </dgm:pt>
    <dgm:pt modelId="{6059D242-3401-4F78-91DE-EF83FB67A3EB}" type="pres">
      <dgm:prSet presAssocID="{0D82F125-DE84-4123-A4BE-D7A867493384}" presName="Name13" presStyleLbl="parChTrans1D2" presStyleIdx="6" presStyleCnt="14"/>
      <dgm:spPr/>
    </dgm:pt>
    <dgm:pt modelId="{A567BC3B-3593-4EAC-A293-FA5571E055C5}" type="pres">
      <dgm:prSet presAssocID="{F4990E20-4417-4647-8220-90C6B71C5DB7}" presName="childText" presStyleLbl="bgAcc1" presStyleIdx="6" presStyleCnt="14" custLinFactNeighborY="-47466">
        <dgm:presLayoutVars>
          <dgm:bulletEnabled val="1"/>
        </dgm:presLayoutVars>
      </dgm:prSet>
      <dgm:spPr/>
    </dgm:pt>
    <dgm:pt modelId="{3BC1EAC2-056E-4FFA-B1AA-2D17A03C6B84}" type="pres">
      <dgm:prSet presAssocID="{EBA0FFF9-76C5-4E5F-99CA-2B796B16C07A}" presName="Name13" presStyleLbl="parChTrans1D2" presStyleIdx="7" presStyleCnt="14"/>
      <dgm:spPr/>
    </dgm:pt>
    <dgm:pt modelId="{0E2F1B06-D509-4BDB-AD7D-1BE3D1898241}" type="pres">
      <dgm:prSet presAssocID="{C24BC08F-83A8-48C8-AD60-CFF9012BF8BD}" presName="childText" presStyleLbl="bgAcc1" presStyleIdx="7" presStyleCnt="14" custLinFactX="18664" custLinFactNeighborX="100000" custLinFactNeighborY="-73573">
        <dgm:presLayoutVars>
          <dgm:bulletEnabled val="1"/>
        </dgm:presLayoutVars>
      </dgm:prSet>
      <dgm:spPr/>
    </dgm:pt>
    <dgm:pt modelId="{57D80399-3E6F-4EAF-9F73-15DE4C03BD4B}" type="pres">
      <dgm:prSet presAssocID="{EAFAD9BE-98EB-4A73-BDB1-ED2643A42CE4}" presName="Name13" presStyleLbl="parChTrans1D2" presStyleIdx="8" presStyleCnt="14"/>
      <dgm:spPr/>
    </dgm:pt>
    <dgm:pt modelId="{82EA19E4-CF74-4BA4-A21C-77CF53F6F0C0}" type="pres">
      <dgm:prSet presAssocID="{A181DFFF-A716-4670-95E2-2AEC211800A1}" presName="childText" presStyleLbl="bgAcc1" presStyleIdx="8" presStyleCnt="14" custLinFactNeighborX="4450" custLinFactNeighborY="-87812">
        <dgm:presLayoutVars>
          <dgm:bulletEnabled val="1"/>
        </dgm:presLayoutVars>
      </dgm:prSet>
      <dgm:spPr/>
    </dgm:pt>
    <dgm:pt modelId="{33FDE5F5-4602-47E2-B036-FD59D42B087F}" type="pres">
      <dgm:prSet presAssocID="{50819194-CDFB-42F2-8158-167BB24FDD1E}" presName="Name13" presStyleLbl="parChTrans1D2" presStyleIdx="9" presStyleCnt="14"/>
      <dgm:spPr/>
    </dgm:pt>
    <dgm:pt modelId="{F7F2C106-9893-4064-A60D-AA8AE5F1488D}" type="pres">
      <dgm:prSet presAssocID="{F6A28224-AE12-46D1-8B24-45523E7517AC}" presName="childText" presStyleLbl="bgAcc1" presStyleIdx="9" presStyleCnt="14" custLinFactX="18665" custLinFactY="-25000" custLinFactNeighborX="100000" custLinFactNeighborY="-100000">
        <dgm:presLayoutVars>
          <dgm:bulletEnabled val="1"/>
        </dgm:presLayoutVars>
      </dgm:prSet>
      <dgm:spPr/>
    </dgm:pt>
    <dgm:pt modelId="{895C8076-2BC5-4820-B52B-37A32D4CF5F1}" type="pres">
      <dgm:prSet presAssocID="{966D4987-225B-4876-A137-2F816801839A}" presName="Name13" presStyleLbl="parChTrans1D2" presStyleIdx="10" presStyleCnt="14"/>
      <dgm:spPr/>
    </dgm:pt>
    <dgm:pt modelId="{CB56FBEB-207E-41FC-888B-A045E4BF5B03}" type="pres">
      <dgm:prSet presAssocID="{BBE3B6E0-B5C7-4E99-9F6C-E3F9CAFC23C5}" presName="childText" presStyleLbl="bgAcc1" presStyleIdx="10" presStyleCnt="14" custLinFactY="-49518" custLinFactNeighborX="4450" custLinFactNeighborY="-100000">
        <dgm:presLayoutVars>
          <dgm:bulletEnabled val="1"/>
        </dgm:presLayoutVars>
      </dgm:prSet>
      <dgm:spPr/>
    </dgm:pt>
    <dgm:pt modelId="{E4A9D8FE-5A35-46E5-B1CB-9787107DBD16}" type="pres">
      <dgm:prSet presAssocID="{FDF422B3-E994-414D-B52B-D57579D3D44F}" presName="Name13" presStyleLbl="parChTrans1D2" presStyleIdx="11" presStyleCnt="14"/>
      <dgm:spPr/>
    </dgm:pt>
    <dgm:pt modelId="{2029E17C-5948-4B04-89A8-450B15349E51}" type="pres">
      <dgm:prSet presAssocID="{FCF23E5E-3766-4BCC-9E54-C7C6F2DD248F}" presName="childText" presStyleLbl="bgAcc1" presStyleIdx="11" presStyleCnt="14" custLinFactX="24598" custLinFactY="-77998" custLinFactNeighborX="100000" custLinFactNeighborY="-100000">
        <dgm:presLayoutVars>
          <dgm:bulletEnabled val="1"/>
        </dgm:presLayoutVars>
      </dgm:prSet>
      <dgm:spPr/>
    </dgm:pt>
    <dgm:pt modelId="{79A5CD83-2860-4E9A-B603-692DA9FBACA6}" type="pres">
      <dgm:prSet presAssocID="{25E3952F-F44A-4119-AD3D-6831F9385371}" presName="Name13" presStyleLbl="parChTrans1D2" presStyleIdx="12" presStyleCnt="14"/>
      <dgm:spPr/>
    </dgm:pt>
    <dgm:pt modelId="{FA42EFE1-295F-47FA-98ED-F910D1892110}" type="pres">
      <dgm:prSet presAssocID="{DB546742-7600-4891-B129-DD8A4DDDFE11}" presName="childText" presStyleLbl="bgAcc1" presStyleIdx="12" presStyleCnt="14" custLinFactY="-100000" custLinFactNeighborX="4450" custLinFactNeighborY="-113597">
        <dgm:presLayoutVars>
          <dgm:bulletEnabled val="1"/>
        </dgm:presLayoutVars>
      </dgm:prSet>
      <dgm:spPr/>
    </dgm:pt>
    <dgm:pt modelId="{5BCCF9FA-B082-4D08-86D7-CB0FDF2DFEB5}" type="pres">
      <dgm:prSet presAssocID="{1FF439B0-33C2-4F0D-A3D6-2DBC6FF95D31}" presName="Name13" presStyleLbl="parChTrans1D2" presStyleIdx="13" presStyleCnt="14"/>
      <dgm:spPr/>
    </dgm:pt>
    <dgm:pt modelId="{2FBC041B-0A5C-448D-B76D-17249A5B0DDF}" type="pres">
      <dgm:prSet presAssocID="{5C66B37C-8E6B-4D42-8AD8-4EC66F4D8923}" presName="childText" presStyleLbl="bgAcc1" presStyleIdx="13" presStyleCnt="14" custLinFactX="15698" custLinFactY="-100000" custLinFactNeighborX="100000" custLinFactNeighborY="-125464">
        <dgm:presLayoutVars>
          <dgm:bulletEnabled val="1"/>
        </dgm:presLayoutVars>
      </dgm:prSet>
      <dgm:spPr/>
    </dgm:pt>
    <dgm:pt modelId="{FCE13DCD-44D0-41AB-A825-313B98C78C61}" type="pres">
      <dgm:prSet presAssocID="{6975CBDE-3033-46BB-A721-0FA644F4FD03}" presName="root" presStyleCnt="0"/>
      <dgm:spPr/>
    </dgm:pt>
    <dgm:pt modelId="{61967C0C-24C2-461B-95D6-1A2AA52F165C}" type="pres">
      <dgm:prSet presAssocID="{6975CBDE-3033-46BB-A721-0FA644F4FD03}" presName="rootComposite" presStyleCnt="0"/>
      <dgm:spPr/>
    </dgm:pt>
    <dgm:pt modelId="{EECB16A6-CD19-4F13-91CC-BCFF71C14964}" type="pres">
      <dgm:prSet presAssocID="{6975CBDE-3033-46BB-A721-0FA644F4FD03}" presName="rootText" presStyleLbl="node1" presStyleIdx="2" presStyleCnt="5" custLinFactNeighborX="95396"/>
      <dgm:spPr/>
    </dgm:pt>
    <dgm:pt modelId="{968BECDE-1D84-4EA6-852F-26CCD62CB432}" type="pres">
      <dgm:prSet presAssocID="{6975CBDE-3033-46BB-A721-0FA644F4FD03}" presName="rootConnector" presStyleLbl="node1" presStyleIdx="2" presStyleCnt="5"/>
      <dgm:spPr/>
    </dgm:pt>
    <dgm:pt modelId="{45C67E56-4EC9-42E1-A091-BE2317172120}" type="pres">
      <dgm:prSet presAssocID="{6975CBDE-3033-46BB-A721-0FA644F4FD03}" presName="childShape" presStyleCnt="0"/>
      <dgm:spPr/>
    </dgm:pt>
    <dgm:pt modelId="{F14EB726-910B-4FC4-8E7A-D87B35C21CC5}" type="pres">
      <dgm:prSet presAssocID="{BB291721-E3D6-4664-B3D8-6B7868BCD787}" presName="root" presStyleCnt="0"/>
      <dgm:spPr/>
    </dgm:pt>
    <dgm:pt modelId="{77BC8D07-7A7B-42E3-B551-52F7081BED76}" type="pres">
      <dgm:prSet presAssocID="{BB291721-E3D6-4664-B3D8-6B7868BCD787}" presName="rootComposite" presStyleCnt="0"/>
      <dgm:spPr/>
    </dgm:pt>
    <dgm:pt modelId="{5F545580-7DAB-4EBD-AC5C-A3B9931718BF}" type="pres">
      <dgm:prSet presAssocID="{BB291721-E3D6-4664-B3D8-6B7868BCD787}" presName="rootText" presStyleLbl="node1" presStyleIdx="3" presStyleCnt="5" custLinFactX="226" custLinFactNeighborX="100000" custLinFactNeighborY="2415"/>
      <dgm:spPr/>
    </dgm:pt>
    <dgm:pt modelId="{D2AD5466-455F-467C-B6EF-A1E718D74EA4}" type="pres">
      <dgm:prSet presAssocID="{BB291721-E3D6-4664-B3D8-6B7868BCD787}" presName="rootConnector" presStyleLbl="node1" presStyleIdx="3" presStyleCnt="5"/>
      <dgm:spPr/>
    </dgm:pt>
    <dgm:pt modelId="{786D58CD-73FF-4F2C-9CAB-7A33EFCFB1DA}" type="pres">
      <dgm:prSet presAssocID="{BB291721-E3D6-4664-B3D8-6B7868BCD787}" presName="childShape" presStyleCnt="0"/>
      <dgm:spPr/>
    </dgm:pt>
    <dgm:pt modelId="{5486AA7A-FEB5-4F38-8D48-0D7EF8C9C49D}" type="pres">
      <dgm:prSet presAssocID="{72F6882B-3295-45FF-BFED-E4428F420112}" presName="root" presStyleCnt="0"/>
      <dgm:spPr/>
    </dgm:pt>
    <dgm:pt modelId="{5331DF00-AD46-4400-9BEA-C2A469E01AC4}" type="pres">
      <dgm:prSet presAssocID="{72F6882B-3295-45FF-BFED-E4428F420112}" presName="rootComposite" presStyleCnt="0"/>
      <dgm:spPr/>
    </dgm:pt>
    <dgm:pt modelId="{753EFFF1-BB7A-4712-ADD6-9006B89CD5B6}" type="pres">
      <dgm:prSet presAssocID="{72F6882B-3295-45FF-BFED-E4428F420112}" presName="rootText" presStyleLbl="node1" presStyleIdx="4" presStyleCnt="5" custLinFactX="2642" custLinFactNeighborX="100000" custLinFactNeighborY="-2415"/>
      <dgm:spPr/>
    </dgm:pt>
    <dgm:pt modelId="{319467F7-9838-42BF-9642-782A637941E1}" type="pres">
      <dgm:prSet presAssocID="{72F6882B-3295-45FF-BFED-E4428F420112}" presName="rootConnector" presStyleLbl="node1" presStyleIdx="4" presStyleCnt="5"/>
      <dgm:spPr/>
    </dgm:pt>
    <dgm:pt modelId="{CFCD1F27-42AB-4DC7-B503-F8111CD4E6E5}" type="pres">
      <dgm:prSet presAssocID="{72F6882B-3295-45FF-BFED-E4428F420112}" presName="childShape" presStyleCnt="0"/>
      <dgm:spPr/>
    </dgm:pt>
  </dgm:ptLst>
  <dgm:cxnLst>
    <dgm:cxn modelId="{4B5E3507-B2D0-4E99-AA64-5CD7F80BE609}" type="presOf" srcId="{E815C326-1C64-46D6-AC05-4BDF1CDD5873}" destId="{7B27025A-A1EF-4B21-8CC4-339406A23C3D}" srcOrd="0" destOrd="0" presId="urn:microsoft.com/office/officeart/2005/8/layout/hierarchy3"/>
    <dgm:cxn modelId="{84A03B0B-F040-47D9-ACDD-D762C1F5C2B5}" type="presOf" srcId="{1B41682C-253D-466C-B084-C2A201449CF6}" destId="{6773ACF6-3707-4538-93AD-84FD78559BD5}" srcOrd="0" destOrd="0" presId="urn:microsoft.com/office/officeart/2005/8/layout/hierarchy3"/>
    <dgm:cxn modelId="{E40ACB0C-DB0B-4C10-99A1-C32E003C47CE}" type="presOf" srcId="{B00B7E89-E4C5-47BC-88F7-5BC4D430C077}" destId="{249CD80B-F3A3-4E29-832C-9D37B0C23C68}" srcOrd="0" destOrd="0" presId="urn:microsoft.com/office/officeart/2005/8/layout/hierarchy3"/>
    <dgm:cxn modelId="{9CB85B14-1DA0-4F8B-9497-588FA0AA79DF}" srcId="{9036E835-0962-442D-8C7F-4F222312D998}" destId="{2FCCC5FD-6BEE-47E8-AC3A-97FC2D9F43CD}" srcOrd="0" destOrd="0" parTransId="{0F8B081E-1478-4CF1-8393-DA5E519554AD}" sibTransId="{41D92022-27AD-439E-BE1F-1E67AC65A0A1}"/>
    <dgm:cxn modelId="{EFEA4A14-7E9E-4480-A716-B32A0D3E7B0C}" type="presOf" srcId="{3C8A0C04-F42A-48EC-9FB1-F644B55D778B}" destId="{0D61ACE2-0195-45B1-9FAF-69F136881B1A}" srcOrd="0" destOrd="0" presId="urn:microsoft.com/office/officeart/2005/8/layout/hierarchy3"/>
    <dgm:cxn modelId="{11FFFF17-8CE0-43EB-8694-98FCBE36CCBE}" type="presOf" srcId="{B00B7E89-E4C5-47BC-88F7-5BC4D430C077}" destId="{2B9D23E7-D8CC-4573-8BAB-846A1FA055BB}" srcOrd="1" destOrd="0" presId="urn:microsoft.com/office/officeart/2005/8/layout/hierarchy3"/>
    <dgm:cxn modelId="{64E44918-BAB1-4B6E-AE93-34BE65306E2E}" srcId="{B00B7E89-E4C5-47BC-88F7-5BC4D430C077}" destId="{F6A28224-AE12-46D1-8B24-45523E7517AC}" srcOrd="5" destOrd="0" parTransId="{50819194-CDFB-42F2-8158-167BB24FDD1E}" sibTransId="{D386FCE0-BCA5-484C-B5D3-86AA4E06F363}"/>
    <dgm:cxn modelId="{926DC81B-45F1-465D-BD4B-05357887DDC3}" type="presOf" srcId="{A181DFFF-A716-4670-95E2-2AEC211800A1}" destId="{82EA19E4-CF74-4BA4-A21C-77CF53F6F0C0}" srcOrd="0" destOrd="0" presId="urn:microsoft.com/office/officeart/2005/8/layout/hierarchy3"/>
    <dgm:cxn modelId="{0895011E-4C8B-4C3F-BCE4-DA57DFCF1192}" srcId="{2FCCC5FD-6BEE-47E8-AC3A-97FC2D9F43CD}" destId="{0B09BF66-68D9-4267-BCC2-6C9B0762CF39}" srcOrd="2" destOrd="0" parTransId="{56EF58D6-2FEE-418C-9E24-AAC7A566BC46}" sibTransId="{5D65D298-A289-476A-8916-A392FCFF1C1B}"/>
    <dgm:cxn modelId="{9C40251F-7CD0-488C-982B-A754F42DCF09}" srcId="{B00B7E89-E4C5-47BC-88F7-5BC4D430C077}" destId="{DB546742-7600-4891-B129-DD8A4DDDFE11}" srcOrd="8" destOrd="0" parTransId="{25E3952F-F44A-4119-AD3D-6831F9385371}" sibTransId="{547F8306-60F8-4258-9DB1-F501D3180F79}"/>
    <dgm:cxn modelId="{B867FD27-8CAA-4991-81FD-D290BD296CEA}" srcId="{B00B7E89-E4C5-47BC-88F7-5BC4D430C077}" destId="{A181DFFF-A716-4670-95E2-2AEC211800A1}" srcOrd="4" destOrd="0" parTransId="{EAFAD9BE-98EB-4A73-BDB1-ED2643A42CE4}" sibTransId="{6F8F8C8E-8FD9-4D1F-A1A6-CD89BDEE2190}"/>
    <dgm:cxn modelId="{BE03CF28-8097-430B-A462-3440241B5072}" type="presOf" srcId="{9CD6D97A-4609-4CA6-88B7-D26EBC00D648}" destId="{17AD4338-63E9-427E-A519-7D37C6207CEE}" srcOrd="0" destOrd="0" presId="urn:microsoft.com/office/officeart/2005/8/layout/hierarchy3"/>
    <dgm:cxn modelId="{94006E2B-2FDD-4CCD-A60B-5984EE3C95B0}" srcId="{9036E835-0962-442D-8C7F-4F222312D998}" destId="{BB291721-E3D6-4664-B3D8-6B7868BCD787}" srcOrd="3" destOrd="0" parTransId="{274ECC0B-7111-4579-B782-958DBFA5FDAE}" sibTransId="{39D36BB0-88BB-4F32-B0E0-FE077119B255}"/>
    <dgm:cxn modelId="{FB23FF2B-DB04-44EF-B2B0-8808C4FC498D}" type="presOf" srcId="{6975CBDE-3033-46BB-A721-0FA644F4FD03}" destId="{968BECDE-1D84-4EA6-852F-26CCD62CB432}" srcOrd="1" destOrd="0" presId="urn:microsoft.com/office/officeart/2005/8/layout/hierarchy3"/>
    <dgm:cxn modelId="{57279831-E843-43BE-AE7D-E8E77FD75778}" type="presOf" srcId="{F6A28224-AE12-46D1-8B24-45523E7517AC}" destId="{F7F2C106-9893-4064-A60D-AA8AE5F1488D}" srcOrd="0" destOrd="0" presId="urn:microsoft.com/office/officeart/2005/8/layout/hierarchy3"/>
    <dgm:cxn modelId="{7516E333-4EC4-4259-AD9E-A27B0D6E2513}" type="presOf" srcId="{50819194-CDFB-42F2-8158-167BB24FDD1E}" destId="{33FDE5F5-4602-47E2-B036-FD59D42B087F}" srcOrd="0" destOrd="0" presId="urn:microsoft.com/office/officeart/2005/8/layout/hierarchy3"/>
    <dgm:cxn modelId="{C4D5C43D-4504-4EAE-8360-4029F2150D16}" srcId="{2FCCC5FD-6BEE-47E8-AC3A-97FC2D9F43CD}" destId="{A06807EF-B776-4A9E-A997-0CA372456410}" srcOrd="0" destOrd="0" parTransId="{1B41682C-253D-466C-B084-C2A201449CF6}" sibTransId="{B2EF0867-B2E4-48FE-90F7-267F37A08CAC}"/>
    <dgm:cxn modelId="{F18A8166-A5B7-4853-B924-852C5BBE7AD5}" type="presOf" srcId="{2FCCC5FD-6BEE-47E8-AC3A-97FC2D9F43CD}" destId="{3AFC0B15-3828-4120-9781-A8670499D6B3}" srcOrd="1" destOrd="0" presId="urn:microsoft.com/office/officeart/2005/8/layout/hierarchy3"/>
    <dgm:cxn modelId="{F3EEDB6C-CC50-48FE-9A4B-B38E6B235030}" type="presOf" srcId="{BE60E942-7448-4FC1-9B21-58FCA014AA0A}" destId="{74537332-E50E-4F9B-B18E-0807D0F7BAF0}" srcOrd="0" destOrd="0" presId="urn:microsoft.com/office/officeart/2005/8/layout/hierarchy3"/>
    <dgm:cxn modelId="{AC1F394E-21C7-4E67-9A1F-C256034075C9}" srcId="{B00B7E89-E4C5-47BC-88F7-5BC4D430C077}" destId="{C24BC08F-83A8-48C8-AD60-CFF9012BF8BD}" srcOrd="3" destOrd="0" parTransId="{EBA0FFF9-76C5-4E5F-99CA-2B796B16C07A}" sibTransId="{2C4D58A5-C110-4F75-A6F1-466302BB127F}"/>
    <dgm:cxn modelId="{1D176170-3E93-4B6B-BA71-9E3AF1688025}" type="presOf" srcId="{F4990E20-4417-4647-8220-90C6B71C5DB7}" destId="{A567BC3B-3593-4EAC-A293-FA5571E055C5}" srcOrd="0" destOrd="0" presId="urn:microsoft.com/office/officeart/2005/8/layout/hierarchy3"/>
    <dgm:cxn modelId="{1573D472-49C7-4775-BC29-1C70E78CCED0}" type="presOf" srcId="{C24BC08F-83A8-48C8-AD60-CFF9012BF8BD}" destId="{0E2F1B06-D509-4BDB-AD7D-1BE3D1898241}" srcOrd="0" destOrd="0" presId="urn:microsoft.com/office/officeart/2005/8/layout/hierarchy3"/>
    <dgm:cxn modelId="{07A9E375-3190-4589-BF14-6DACBC5126E1}" type="presOf" srcId="{FCF23E5E-3766-4BCC-9E54-C7C6F2DD248F}" destId="{2029E17C-5948-4B04-89A8-450B15349E51}" srcOrd="0" destOrd="0" presId="urn:microsoft.com/office/officeart/2005/8/layout/hierarchy3"/>
    <dgm:cxn modelId="{B81B9976-BB99-4763-A4EF-131F529CF724}" type="presOf" srcId="{5C66B37C-8E6B-4D42-8AD8-4EC66F4D8923}" destId="{2FBC041B-0A5C-448D-B76D-17249A5B0DDF}" srcOrd="0" destOrd="0" presId="urn:microsoft.com/office/officeart/2005/8/layout/hierarchy3"/>
    <dgm:cxn modelId="{45849C57-1FC6-4C80-9061-970FA57A845B}" type="presOf" srcId="{0D82F125-DE84-4123-A4BE-D7A867493384}" destId="{6059D242-3401-4F78-91DE-EF83FB67A3EB}" srcOrd="0" destOrd="0" presId="urn:microsoft.com/office/officeart/2005/8/layout/hierarchy3"/>
    <dgm:cxn modelId="{FAA28A59-56A0-45F9-BD72-BA5F364CDFC2}" srcId="{B00B7E89-E4C5-47BC-88F7-5BC4D430C077}" destId="{BBE3B6E0-B5C7-4E99-9F6C-E3F9CAFC23C5}" srcOrd="6" destOrd="0" parTransId="{966D4987-225B-4876-A137-2F816801839A}" sibTransId="{87C75F25-8A46-4F82-8735-69E1CA11A88A}"/>
    <dgm:cxn modelId="{4A521A5A-6280-4998-A6C9-D0FE67A13647}" type="presOf" srcId="{0671D355-2FD8-4884-887E-D55AD38824C9}" destId="{7A8EED7B-A48B-4A89-9607-BF2F1CEAC8EE}" srcOrd="0" destOrd="0" presId="urn:microsoft.com/office/officeart/2005/8/layout/hierarchy3"/>
    <dgm:cxn modelId="{A65B515A-97F9-4F87-8643-5AF11B09B96B}" type="presOf" srcId="{EBA0FFF9-76C5-4E5F-99CA-2B796B16C07A}" destId="{3BC1EAC2-056E-4FFA-B1AA-2D17A03C6B84}" srcOrd="0" destOrd="0" presId="urn:microsoft.com/office/officeart/2005/8/layout/hierarchy3"/>
    <dgm:cxn modelId="{5E6B0D7B-6096-45B4-AABB-F4AAB314BB5F}" type="presOf" srcId="{7E37ADAC-5FD2-4465-8B39-13B2ABF09FD3}" destId="{71E2BFF8-BBC2-4341-93DE-1085BB27F79A}" srcOrd="0" destOrd="0" presId="urn:microsoft.com/office/officeart/2005/8/layout/hierarchy3"/>
    <dgm:cxn modelId="{97FB6B7C-EF74-4D21-BDE2-FB7133464317}" type="presOf" srcId="{0B09BF66-68D9-4267-BCC2-6C9B0762CF39}" destId="{6A3AA6CA-3DD4-4A5A-B7D4-A728C75EFC97}" srcOrd="0" destOrd="0" presId="urn:microsoft.com/office/officeart/2005/8/layout/hierarchy3"/>
    <dgm:cxn modelId="{44BB217E-C900-483F-A51A-6434348EB663}" type="presOf" srcId="{72F6882B-3295-45FF-BFED-E4428F420112}" destId="{753EFFF1-BB7A-4712-ADD6-9006B89CD5B6}" srcOrd="0" destOrd="0" presId="urn:microsoft.com/office/officeart/2005/8/layout/hierarchy3"/>
    <dgm:cxn modelId="{63EDFB86-116E-48FA-85DA-718AACC26668}" type="presOf" srcId="{2FCCC5FD-6BEE-47E8-AC3A-97FC2D9F43CD}" destId="{6984D6A1-53AE-4DB2-8635-0E039BB90E9C}" srcOrd="0" destOrd="0" presId="urn:microsoft.com/office/officeart/2005/8/layout/hierarchy3"/>
    <dgm:cxn modelId="{923D208A-046E-4B70-B893-A093BDB27C11}" type="presOf" srcId="{EAFAD9BE-98EB-4A73-BDB1-ED2643A42CE4}" destId="{57D80399-3E6F-4EAF-9F73-15DE4C03BD4B}" srcOrd="0" destOrd="0" presId="urn:microsoft.com/office/officeart/2005/8/layout/hierarchy3"/>
    <dgm:cxn modelId="{D88B778A-B86F-418F-81FF-8BF6C6C4A980}" type="presOf" srcId="{FDF422B3-E994-414D-B52B-D57579D3D44F}" destId="{E4A9D8FE-5A35-46E5-B1CB-9787107DBD16}" srcOrd="0" destOrd="0" presId="urn:microsoft.com/office/officeart/2005/8/layout/hierarchy3"/>
    <dgm:cxn modelId="{DC529291-CF8B-40C4-BD19-10231D7B9956}" type="presOf" srcId="{72F6882B-3295-45FF-BFED-E4428F420112}" destId="{319467F7-9838-42BF-9642-782A637941E1}" srcOrd="1" destOrd="0" presId="urn:microsoft.com/office/officeart/2005/8/layout/hierarchy3"/>
    <dgm:cxn modelId="{5AEF0594-FBC4-43D4-8051-46AB13527205}" srcId="{B00B7E89-E4C5-47BC-88F7-5BC4D430C077}" destId="{5C66B37C-8E6B-4D42-8AD8-4EC66F4D8923}" srcOrd="9" destOrd="0" parTransId="{1FF439B0-33C2-4F0D-A3D6-2DBC6FF95D31}" sibTransId="{46E0EE1B-4AFD-406B-AAD3-3C3BBAB5BF64}"/>
    <dgm:cxn modelId="{1A5C8C97-7552-4479-84FE-C38A910A5506}" srcId="{2FCCC5FD-6BEE-47E8-AC3A-97FC2D9F43CD}" destId="{9E331148-3627-43A7-B145-00DF454F8093}" srcOrd="3" destOrd="0" parTransId="{E815C326-1C64-46D6-AC05-4BDF1CDD5873}" sibTransId="{F23CB200-1CCC-4ABC-867D-42011E79A013}"/>
    <dgm:cxn modelId="{B5EF5599-ACF1-41C1-9FD3-0A474B564153}" type="presOf" srcId="{CE846C4E-6A8E-4D9B-ABAB-45D5EB13C637}" destId="{6155D4C3-7966-4FA8-9F24-5E10EED6C51D}" srcOrd="0" destOrd="0" presId="urn:microsoft.com/office/officeart/2005/8/layout/hierarchy3"/>
    <dgm:cxn modelId="{3B12519B-80B6-4700-98F1-3272BA238B1B}" type="presOf" srcId="{BB291721-E3D6-4664-B3D8-6B7868BCD787}" destId="{5F545580-7DAB-4EBD-AC5C-A3B9931718BF}" srcOrd="0" destOrd="0" presId="urn:microsoft.com/office/officeart/2005/8/layout/hierarchy3"/>
    <dgm:cxn modelId="{A523F6A0-4393-4BCA-8E5A-8A2FCA57A336}" srcId="{9036E835-0962-442D-8C7F-4F222312D998}" destId="{B00B7E89-E4C5-47BC-88F7-5BC4D430C077}" srcOrd="1" destOrd="0" parTransId="{65E46E92-C1C3-4F67-ACC6-14AE5346332A}" sibTransId="{A44964AD-370B-4211-B408-EA88E317536D}"/>
    <dgm:cxn modelId="{63E3C3A1-5B6F-43F9-A120-25A8879AC519}" srcId="{B00B7E89-E4C5-47BC-88F7-5BC4D430C077}" destId="{0671D355-2FD8-4884-887E-D55AD38824C9}" srcOrd="0" destOrd="0" parTransId="{7E37ADAC-5FD2-4465-8B39-13B2ABF09FD3}" sibTransId="{0A8E6FF3-7566-4196-B782-58800C010DF7}"/>
    <dgm:cxn modelId="{3A3D0DAD-7229-4254-96BB-EDE748741BB2}" type="presOf" srcId="{9036E835-0962-442D-8C7F-4F222312D998}" destId="{55984532-5A87-4441-B77A-63CBB9F0F53B}" srcOrd="0" destOrd="0" presId="urn:microsoft.com/office/officeart/2005/8/layout/hierarchy3"/>
    <dgm:cxn modelId="{462715AD-8AD3-4746-A7A7-3024C3D5CCCD}" type="presOf" srcId="{BB291721-E3D6-4664-B3D8-6B7868BCD787}" destId="{D2AD5466-455F-467C-B6EF-A1E718D74EA4}" srcOrd="1" destOrd="0" presId="urn:microsoft.com/office/officeart/2005/8/layout/hierarchy3"/>
    <dgm:cxn modelId="{ABC5B2B0-2CA6-456B-8050-1BBBE0DAF5D7}" srcId="{9036E835-0962-442D-8C7F-4F222312D998}" destId="{72F6882B-3295-45FF-BFED-E4428F420112}" srcOrd="4" destOrd="0" parTransId="{BFA7135D-3317-4079-8D2E-36B3B8A45B46}" sibTransId="{56676123-16D7-402D-8F98-FFC25E94AD01}"/>
    <dgm:cxn modelId="{732F11B3-ADDD-4039-8076-720A7DDBADB8}" srcId="{2FCCC5FD-6BEE-47E8-AC3A-97FC2D9F43CD}" destId="{3C8A0C04-F42A-48EC-9FB1-F644B55D778B}" srcOrd="1" destOrd="0" parTransId="{BE60E942-7448-4FC1-9B21-58FCA014AA0A}" sibTransId="{4DAA4B21-AFBA-4537-A87B-C264A8F25889}"/>
    <dgm:cxn modelId="{29BD94B8-60BE-4976-B2CD-9419751FC6EF}" type="presOf" srcId="{9E331148-3627-43A7-B145-00DF454F8093}" destId="{E103BC46-01EB-472C-9017-F11E4A3DBBE6}" srcOrd="0" destOrd="0" presId="urn:microsoft.com/office/officeart/2005/8/layout/hierarchy3"/>
    <dgm:cxn modelId="{C16035BD-8C95-4997-9707-2BCEF58098FD}" type="presOf" srcId="{A06807EF-B776-4A9E-A997-0CA372456410}" destId="{E44A436E-DD7C-4987-A8B2-10B0E2528F78}" srcOrd="0" destOrd="0" presId="urn:microsoft.com/office/officeart/2005/8/layout/hierarchy3"/>
    <dgm:cxn modelId="{F34B3DBE-A45F-47EA-806F-3A4FBAE6F24F}" type="presOf" srcId="{BBE3B6E0-B5C7-4E99-9F6C-E3F9CAFC23C5}" destId="{CB56FBEB-207E-41FC-888B-A045E4BF5B03}" srcOrd="0" destOrd="0" presId="urn:microsoft.com/office/officeart/2005/8/layout/hierarchy3"/>
    <dgm:cxn modelId="{577737C2-B275-4AA4-AE6B-724F90D50AFB}" srcId="{B00B7E89-E4C5-47BC-88F7-5BC4D430C077}" destId="{F4990E20-4417-4647-8220-90C6B71C5DB7}" srcOrd="2" destOrd="0" parTransId="{0D82F125-DE84-4123-A4BE-D7A867493384}" sibTransId="{FF2059AB-EE54-416B-A3B7-CE35114DF825}"/>
    <dgm:cxn modelId="{E797E5C6-D237-4494-99E3-EF46FD58FC2F}" type="presOf" srcId="{966D4987-225B-4876-A137-2F816801839A}" destId="{895C8076-2BC5-4820-B52B-37A32D4CF5F1}" srcOrd="0" destOrd="0" presId="urn:microsoft.com/office/officeart/2005/8/layout/hierarchy3"/>
    <dgm:cxn modelId="{640E4AD5-32A3-42CE-82F3-038263BCE63F}" srcId="{B00B7E89-E4C5-47BC-88F7-5BC4D430C077}" destId="{9CD6D97A-4609-4CA6-88B7-D26EBC00D648}" srcOrd="1" destOrd="0" parTransId="{CE846C4E-6A8E-4D9B-ABAB-45D5EB13C637}" sibTransId="{94289C6B-5ED2-47AC-A680-ADC170A661B4}"/>
    <dgm:cxn modelId="{0F08B1D8-40F5-4CD5-A637-E937CF2CD86A}" type="presOf" srcId="{56EF58D6-2FEE-418C-9E24-AAC7A566BC46}" destId="{E6A36819-3B85-4423-BD2B-E75FD177BD7F}" srcOrd="0" destOrd="0" presId="urn:microsoft.com/office/officeart/2005/8/layout/hierarchy3"/>
    <dgm:cxn modelId="{C740E7DF-ECAE-4F6B-A10C-A14C2E67F198}" type="presOf" srcId="{6975CBDE-3033-46BB-A721-0FA644F4FD03}" destId="{EECB16A6-CD19-4F13-91CC-BCFF71C14964}" srcOrd="0" destOrd="0" presId="urn:microsoft.com/office/officeart/2005/8/layout/hierarchy3"/>
    <dgm:cxn modelId="{29B9F5E3-2912-4829-B0B0-5D87B7B9273D}" type="presOf" srcId="{25E3952F-F44A-4119-AD3D-6831F9385371}" destId="{79A5CD83-2860-4E9A-B603-692DA9FBACA6}" srcOrd="0" destOrd="0" presId="urn:microsoft.com/office/officeart/2005/8/layout/hierarchy3"/>
    <dgm:cxn modelId="{6C65F3E6-4A50-48AE-A701-FC9E848A445C}" type="presOf" srcId="{DB546742-7600-4891-B129-DD8A4DDDFE11}" destId="{FA42EFE1-295F-47FA-98ED-F910D1892110}" srcOrd="0" destOrd="0" presId="urn:microsoft.com/office/officeart/2005/8/layout/hierarchy3"/>
    <dgm:cxn modelId="{EDB938F4-8EFF-4278-9937-26E80BF0B4AF}" srcId="{B00B7E89-E4C5-47BC-88F7-5BC4D430C077}" destId="{FCF23E5E-3766-4BCC-9E54-C7C6F2DD248F}" srcOrd="7" destOrd="0" parTransId="{FDF422B3-E994-414D-B52B-D57579D3D44F}" sibTransId="{769CFC64-49DF-44ED-9DA7-72A0FBAF10E5}"/>
    <dgm:cxn modelId="{73D09DF4-06FE-45BD-A58F-2C91267B0935}" srcId="{9036E835-0962-442D-8C7F-4F222312D998}" destId="{6975CBDE-3033-46BB-A721-0FA644F4FD03}" srcOrd="2" destOrd="0" parTransId="{714A4548-2332-4885-862C-AD9FEF9459F4}" sibTransId="{DC13AD2C-873A-4F57-BE7E-A5B4307AC442}"/>
    <dgm:cxn modelId="{C12632FF-F275-4215-AE24-8C6E63B3195B}" type="presOf" srcId="{1FF439B0-33C2-4F0D-A3D6-2DBC6FF95D31}" destId="{5BCCF9FA-B082-4D08-86D7-CB0FDF2DFEB5}" srcOrd="0" destOrd="0" presId="urn:microsoft.com/office/officeart/2005/8/layout/hierarchy3"/>
    <dgm:cxn modelId="{BE5EE46E-4568-457C-85FB-9CE402F565A3}" type="presParOf" srcId="{55984532-5A87-4441-B77A-63CBB9F0F53B}" destId="{8B855E40-8EB0-4965-80A1-B3917BAB8D0B}" srcOrd="0" destOrd="0" presId="urn:microsoft.com/office/officeart/2005/8/layout/hierarchy3"/>
    <dgm:cxn modelId="{AE19D0DA-015D-4ACA-B317-F9F9A2E9ED2A}" type="presParOf" srcId="{8B855E40-8EB0-4965-80A1-B3917BAB8D0B}" destId="{DCF4EE7B-C1AD-47FA-8573-28BB02278727}" srcOrd="0" destOrd="0" presId="urn:microsoft.com/office/officeart/2005/8/layout/hierarchy3"/>
    <dgm:cxn modelId="{5791DB80-CF6F-4C26-AB0C-2B0718AF5AA6}" type="presParOf" srcId="{DCF4EE7B-C1AD-47FA-8573-28BB02278727}" destId="{6984D6A1-53AE-4DB2-8635-0E039BB90E9C}" srcOrd="0" destOrd="0" presId="urn:microsoft.com/office/officeart/2005/8/layout/hierarchy3"/>
    <dgm:cxn modelId="{27EC6410-0FBF-482A-BC60-B26F39C57BBA}" type="presParOf" srcId="{DCF4EE7B-C1AD-47FA-8573-28BB02278727}" destId="{3AFC0B15-3828-4120-9781-A8670499D6B3}" srcOrd="1" destOrd="0" presId="urn:microsoft.com/office/officeart/2005/8/layout/hierarchy3"/>
    <dgm:cxn modelId="{382B7C54-EDFA-4B94-9C13-D68A8A5654F6}" type="presParOf" srcId="{8B855E40-8EB0-4965-80A1-B3917BAB8D0B}" destId="{12C6C2D3-167D-485F-A764-78A59EC1CEBD}" srcOrd="1" destOrd="0" presId="urn:microsoft.com/office/officeart/2005/8/layout/hierarchy3"/>
    <dgm:cxn modelId="{C515B968-EDA2-4332-821A-27420DDD5115}" type="presParOf" srcId="{12C6C2D3-167D-485F-A764-78A59EC1CEBD}" destId="{6773ACF6-3707-4538-93AD-84FD78559BD5}" srcOrd="0" destOrd="0" presId="urn:microsoft.com/office/officeart/2005/8/layout/hierarchy3"/>
    <dgm:cxn modelId="{8BBCB1B6-83F0-4875-A65E-20B36C9AE7A1}" type="presParOf" srcId="{12C6C2D3-167D-485F-A764-78A59EC1CEBD}" destId="{E44A436E-DD7C-4987-A8B2-10B0E2528F78}" srcOrd="1" destOrd="0" presId="urn:microsoft.com/office/officeart/2005/8/layout/hierarchy3"/>
    <dgm:cxn modelId="{ECC473D9-07AA-4B2F-8C04-362CFAFBD8FD}" type="presParOf" srcId="{12C6C2D3-167D-485F-A764-78A59EC1CEBD}" destId="{74537332-E50E-4F9B-B18E-0807D0F7BAF0}" srcOrd="2" destOrd="0" presId="urn:microsoft.com/office/officeart/2005/8/layout/hierarchy3"/>
    <dgm:cxn modelId="{19F81598-6316-47C7-81A8-018557EA209D}" type="presParOf" srcId="{12C6C2D3-167D-485F-A764-78A59EC1CEBD}" destId="{0D61ACE2-0195-45B1-9FAF-69F136881B1A}" srcOrd="3" destOrd="0" presId="urn:microsoft.com/office/officeart/2005/8/layout/hierarchy3"/>
    <dgm:cxn modelId="{9E8AE08B-BC54-4ABA-AACB-9F39816E1130}" type="presParOf" srcId="{12C6C2D3-167D-485F-A764-78A59EC1CEBD}" destId="{E6A36819-3B85-4423-BD2B-E75FD177BD7F}" srcOrd="4" destOrd="0" presId="urn:microsoft.com/office/officeart/2005/8/layout/hierarchy3"/>
    <dgm:cxn modelId="{5C7462E8-4CC3-4C75-AE1B-4BE077EA0C94}" type="presParOf" srcId="{12C6C2D3-167D-485F-A764-78A59EC1CEBD}" destId="{6A3AA6CA-3DD4-4A5A-B7D4-A728C75EFC97}" srcOrd="5" destOrd="0" presId="urn:microsoft.com/office/officeart/2005/8/layout/hierarchy3"/>
    <dgm:cxn modelId="{585F06AF-930A-4F6F-B902-0A642D26FC17}" type="presParOf" srcId="{12C6C2D3-167D-485F-A764-78A59EC1CEBD}" destId="{7B27025A-A1EF-4B21-8CC4-339406A23C3D}" srcOrd="6" destOrd="0" presId="urn:microsoft.com/office/officeart/2005/8/layout/hierarchy3"/>
    <dgm:cxn modelId="{201807A2-1E26-4E0F-AEDE-6EBB2A4B42D8}" type="presParOf" srcId="{12C6C2D3-167D-485F-A764-78A59EC1CEBD}" destId="{E103BC46-01EB-472C-9017-F11E4A3DBBE6}" srcOrd="7" destOrd="0" presId="urn:microsoft.com/office/officeart/2005/8/layout/hierarchy3"/>
    <dgm:cxn modelId="{4186D8B7-F7D4-49AC-A2CD-28F7E01A9EBE}" type="presParOf" srcId="{55984532-5A87-4441-B77A-63CBB9F0F53B}" destId="{BF12D71A-9E7C-4C25-B854-DBF6E3E22527}" srcOrd="1" destOrd="0" presId="urn:microsoft.com/office/officeart/2005/8/layout/hierarchy3"/>
    <dgm:cxn modelId="{2B23C0CA-FDAD-4712-A4BA-8B0F38C20858}" type="presParOf" srcId="{BF12D71A-9E7C-4C25-B854-DBF6E3E22527}" destId="{57A7464F-E8A3-414E-A8C3-752095935252}" srcOrd="0" destOrd="0" presId="urn:microsoft.com/office/officeart/2005/8/layout/hierarchy3"/>
    <dgm:cxn modelId="{C151C1EF-CC7F-4F83-9086-23129943BEC0}" type="presParOf" srcId="{57A7464F-E8A3-414E-A8C3-752095935252}" destId="{249CD80B-F3A3-4E29-832C-9D37B0C23C68}" srcOrd="0" destOrd="0" presId="urn:microsoft.com/office/officeart/2005/8/layout/hierarchy3"/>
    <dgm:cxn modelId="{754F60D7-9E15-441C-874E-C14723D0A941}" type="presParOf" srcId="{57A7464F-E8A3-414E-A8C3-752095935252}" destId="{2B9D23E7-D8CC-4573-8BAB-846A1FA055BB}" srcOrd="1" destOrd="0" presId="urn:microsoft.com/office/officeart/2005/8/layout/hierarchy3"/>
    <dgm:cxn modelId="{24CA2681-E423-4012-B034-1B065D6913E3}" type="presParOf" srcId="{BF12D71A-9E7C-4C25-B854-DBF6E3E22527}" destId="{C1AA8CB3-C052-4825-A916-C275DFC15CC3}" srcOrd="1" destOrd="0" presId="urn:microsoft.com/office/officeart/2005/8/layout/hierarchy3"/>
    <dgm:cxn modelId="{783F1B59-9A64-49ED-A1BA-8EE219ECA2DA}" type="presParOf" srcId="{C1AA8CB3-C052-4825-A916-C275DFC15CC3}" destId="{71E2BFF8-BBC2-4341-93DE-1085BB27F79A}" srcOrd="0" destOrd="0" presId="urn:microsoft.com/office/officeart/2005/8/layout/hierarchy3"/>
    <dgm:cxn modelId="{C1F1EE54-D5E6-49FB-A192-11D010901B07}" type="presParOf" srcId="{C1AA8CB3-C052-4825-A916-C275DFC15CC3}" destId="{7A8EED7B-A48B-4A89-9607-BF2F1CEAC8EE}" srcOrd="1" destOrd="0" presId="urn:microsoft.com/office/officeart/2005/8/layout/hierarchy3"/>
    <dgm:cxn modelId="{D2FB57B5-0306-4661-9D37-BEDD4D19EA63}" type="presParOf" srcId="{C1AA8CB3-C052-4825-A916-C275DFC15CC3}" destId="{6155D4C3-7966-4FA8-9F24-5E10EED6C51D}" srcOrd="2" destOrd="0" presId="urn:microsoft.com/office/officeart/2005/8/layout/hierarchy3"/>
    <dgm:cxn modelId="{C288450D-51C8-4535-B2BF-83DB0B59CF31}" type="presParOf" srcId="{C1AA8CB3-C052-4825-A916-C275DFC15CC3}" destId="{17AD4338-63E9-427E-A519-7D37C6207CEE}" srcOrd="3" destOrd="0" presId="urn:microsoft.com/office/officeart/2005/8/layout/hierarchy3"/>
    <dgm:cxn modelId="{C65A2534-E9D1-4D79-B985-B9ECBB508D57}" type="presParOf" srcId="{C1AA8CB3-C052-4825-A916-C275DFC15CC3}" destId="{6059D242-3401-4F78-91DE-EF83FB67A3EB}" srcOrd="4" destOrd="0" presId="urn:microsoft.com/office/officeart/2005/8/layout/hierarchy3"/>
    <dgm:cxn modelId="{E2920E4E-10E9-40AD-8FC3-49675842B650}" type="presParOf" srcId="{C1AA8CB3-C052-4825-A916-C275DFC15CC3}" destId="{A567BC3B-3593-4EAC-A293-FA5571E055C5}" srcOrd="5" destOrd="0" presId="urn:microsoft.com/office/officeart/2005/8/layout/hierarchy3"/>
    <dgm:cxn modelId="{B5E4A3DB-EEBE-41CB-804B-59EF28ECBC78}" type="presParOf" srcId="{C1AA8CB3-C052-4825-A916-C275DFC15CC3}" destId="{3BC1EAC2-056E-4FFA-B1AA-2D17A03C6B84}" srcOrd="6" destOrd="0" presId="urn:microsoft.com/office/officeart/2005/8/layout/hierarchy3"/>
    <dgm:cxn modelId="{7B27C275-6CF5-4214-AFB0-61358C84D735}" type="presParOf" srcId="{C1AA8CB3-C052-4825-A916-C275DFC15CC3}" destId="{0E2F1B06-D509-4BDB-AD7D-1BE3D1898241}" srcOrd="7" destOrd="0" presId="urn:microsoft.com/office/officeart/2005/8/layout/hierarchy3"/>
    <dgm:cxn modelId="{B6C09712-70AB-4050-8135-16D7E3695B4A}" type="presParOf" srcId="{C1AA8CB3-C052-4825-A916-C275DFC15CC3}" destId="{57D80399-3E6F-4EAF-9F73-15DE4C03BD4B}" srcOrd="8" destOrd="0" presId="urn:microsoft.com/office/officeart/2005/8/layout/hierarchy3"/>
    <dgm:cxn modelId="{3118A752-9317-4969-9371-C722765DFD7D}" type="presParOf" srcId="{C1AA8CB3-C052-4825-A916-C275DFC15CC3}" destId="{82EA19E4-CF74-4BA4-A21C-77CF53F6F0C0}" srcOrd="9" destOrd="0" presId="urn:microsoft.com/office/officeart/2005/8/layout/hierarchy3"/>
    <dgm:cxn modelId="{22479725-C8CA-4D19-B7FA-05D62AEA5759}" type="presParOf" srcId="{C1AA8CB3-C052-4825-A916-C275DFC15CC3}" destId="{33FDE5F5-4602-47E2-B036-FD59D42B087F}" srcOrd="10" destOrd="0" presId="urn:microsoft.com/office/officeart/2005/8/layout/hierarchy3"/>
    <dgm:cxn modelId="{8D423581-4DA1-493A-9B73-94C7E84F1922}" type="presParOf" srcId="{C1AA8CB3-C052-4825-A916-C275DFC15CC3}" destId="{F7F2C106-9893-4064-A60D-AA8AE5F1488D}" srcOrd="11" destOrd="0" presId="urn:microsoft.com/office/officeart/2005/8/layout/hierarchy3"/>
    <dgm:cxn modelId="{EAE609F2-1645-4289-B282-7FF54E5A9096}" type="presParOf" srcId="{C1AA8CB3-C052-4825-A916-C275DFC15CC3}" destId="{895C8076-2BC5-4820-B52B-37A32D4CF5F1}" srcOrd="12" destOrd="0" presId="urn:microsoft.com/office/officeart/2005/8/layout/hierarchy3"/>
    <dgm:cxn modelId="{A055A068-9A61-4A73-8919-069458793961}" type="presParOf" srcId="{C1AA8CB3-C052-4825-A916-C275DFC15CC3}" destId="{CB56FBEB-207E-41FC-888B-A045E4BF5B03}" srcOrd="13" destOrd="0" presId="urn:microsoft.com/office/officeart/2005/8/layout/hierarchy3"/>
    <dgm:cxn modelId="{0B54618F-9359-41BB-AFD6-80ACA7E52F01}" type="presParOf" srcId="{C1AA8CB3-C052-4825-A916-C275DFC15CC3}" destId="{E4A9D8FE-5A35-46E5-B1CB-9787107DBD16}" srcOrd="14" destOrd="0" presId="urn:microsoft.com/office/officeart/2005/8/layout/hierarchy3"/>
    <dgm:cxn modelId="{B41C6278-B3BB-40E8-9A50-D82635F7827B}" type="presParOf" srcId="{C1AA8CB3-C052-4825-A916-C275DFC15CC3}" destId="{2029E17C-5948-4B04-89A8-450B15349E51}" srcOrd="15" destOrd="0" presId="urn:microsoft.com/office/officeart/2005/8/layout/hierarchy3"/>
    <dgm:cxn modelId="{94C9A1C9-2747-457F-B1BE-52394EBD94A7}" type="presParOf" srcId="{C1AA8CB3-C052-4825-A916-C275DFC15CC3}" destId="{79A5CD83-2860-4E9A-B603-692DA9FBACA6}" srcOrd="16" destOrd="0" presId="urn:microsoft.com/office/officeart/2005/8/layout/hierarchy3"/>
    <dgm:cxn modelId="{C6A86A3E-4693-4DA4-BABE-FAD50D3F0835}" type="presParOf" srcId="{C1AA8CB3-C052-4825-A916-C275DFC15CC3}" destId="{FA42EFE1-295F-47FA-98ED-F910D1892110}" srcOrd="17" destOrd="0" presId="urn:microsoft.com/office/officeart/2005/8/layout/hierarchy3"/>
    <dgm:cxn modelId="{AE7D5DD6-DFD4-457C-B452-E229DB4CC8D7}" type="presParOf" srcId="{C1AA8CB3-C052-4825-A916-C275DFC15CC3}" destId="{5BCCF9FA-B082-4D08-86D7-CB0FDF2DFEB5}" srcOrd="18" destOrd="0" presId="urn:microsoft.com/office/officeart/2005/8/layout/hierarchy3"/>
    <dgm:cxn modelId="{6E05967B-4202-47B9-A3B9-36252A075433}" type="presParOf" srcId="{C1AA8CB3-C052-4825-A916-C275DFC15CC3}" destId="{2FBC041B-0A5C-448D-B76D-17249A5B0DDF}" srcOrd="19" destOrd="0" presId="urn:microsoft.com/office/officeart/2005/8/layout/hierarchy3"/>
    <dgm:cxn modelId="{AC99AD22-E9D3-4527-A698-2414809D52F3}" type="presParOf" srcId="{55984532-5A87-4441-B77A-63CBB9F0F53B}" destId="{FCE13DCD-44D0-41AB-A825-313B98C78C61}" srcOrd="2" destOrd="0" presId="urn:microsoft.com/office/officeart/2005/8/layout/hierarchy3"/>
    <dgm:cxn modelId="{BFFA5F6B-2205-44B8-910A-054E7DE8531B}" type="presParOf" srcId="{FCE13DCD-44D0-41AB-A825-313B98C78C61}" destId="{61967C0C-24C2-461B-95D6-1A2AA52F165C}" srcOrd="0" destOrd="0" presId="urn:microsoft.com/office/officeart/2005/8/layout/hierarchy3"/>
    <dgm:cxn modelId="{9A252A86-4D26-4C8B-92D4-A27C967B8F32}" type="presParOf" srcId="{61967C0C-24C2-461B-95D6-1A2AA52F165C}" destId="{EECB16A6-CD19-4F13-91CC-BCFF71C14964}" srcOrd="0" destOrd="0" presId="urn:microsoft.com/office/officeart/2005/8/layout/hierarchy3"/>
    <dgm:cxn modelId="{59F38616-2B8D-4A5E-99D1-ED0900520D92}" type="presParOf" srcId="{61967C0C-24C2-461B-95D6-1A2AA52F165C}" destId="{968BECDE-1D84-4EA6-852F-26CCD62CB432}" srcOrd="1" destOrd="0" presId="urn:microsoft.com/office/officeart/2005/8/layout/hierarchy3"/>
    <dgm:cxn modelId="{80894BCE-351C-4C9A-B2D6-7F1695747B1F}" type="presParOf" srcId="{FCE13DCD-44D0-41AB-A825-313B98C78C61}" destId="{45C67E56-4EC9-42E1-A091-BE2317172120}" srcOrd="1" destOrd="0" presId="urn:microsoft.com/office/officeart/2005/8/layout/hierarchy3"/>
    <dgm:cxn modelId="{7B5B45A4-5AAD-4D5B-BFFE-F88B1F63B66E}" type="presParOf" srcId="{55984532-5A87-4441-B77A-63CBB9F0F53B}" destId="{F14EB726-910B-4FC4-8E7A-D87B35C21CC5}" srcOrd="3" destOrd="0" presId="urn:microsoft.com/office/officeart/2005/8/layout/hierarchy3"/>
    <dgm:cxn modelId="{058E76D4-E93B-4EA2-99A8-2097581D40F0}" type="presParOf" srcId="{F14EB726-910B-4FC4-8E7A-D87B35C21CC5}" destId="{77BC8D07-7A7B-42E3-B551-52F7081BED76}" srcOrd="0" destOrd="0" presId="urn:microsoft.com/office/officeart/2005/8/layout/hierarchy3"/>
    <dgm:cxn modelId="{4BF7E00D-D8D9-45C1-8126-3DDC47DC7BDA}" type="presParOf" srcId="{77BC8D07-7A7B-42E3-B551-52F7081BED76}" destId="{5F545580-7DAB-4EBD-AC5C-A3B9931718BF}" srcOrd="0" destOrd="0" presId="urn:microsoft.com/office/officeart/2005/8/layout/hierarchy3"/>
    <dgm:cxn modelId="{C72FD1A9-D371-4EF4-8E24-A8810F573DFC}" type="presParOf" srcId="{77BC8D07-7A7B-42E3-B551-52F7081BED76}" destId="{D2AD5466-455F-467C-B6EF-A1E718D74EA4}" srcOrd="1" destOrd="0" presId="urn:microsoft.com/office/officeart/2005/8/layout/hierarchy3"/>
    <dgm:cxn modelId="{3BD9F539-2C27-4AC9-8E68-BD0327B10FE6}" type="presParOf" srcId="{F14EB726-910B-4FC4-8E7A-D87B35C21CC5}" destId="{786D58CD-73FF-4F2C-9CAB-7A33EFCFB1DA}" srcOrd="1" destOrd="0" presId="urn:microsoft.com/office/officeart/2005/8/layout/hierarchy3"/>
    <dgm:cxn modelId="{FF4EFD5C-3000-4488-840A-026F937962FE}" type="presParOf" srcId="{55984532-5A87-4441-B77A-63CBB9F0F53B}" destId="{5486AA7A-FEB5-4F38-8D48-0D7EF8C9C49D}" srcOrd="4" destOrd="0" presId="urn:microsoft.com/office/officeart/2005/8/layout/hierarchy3"/>
    <dgm:cxn modelId="{E4D52060-3C70-4673-9E22-73F4CB1355F3}" type="presParOf" srcId="{5486AA7A-FEB5-4F38-8D48-0D7EF8C9C49D}" destId="{5331DF00-AD46-4400-9BEA-C2A469E01AC4}" srcOrd="0" destOrd="0" presId="urn:microsoft.com/office/officeart/2005/8/layout/hierarchy3"/>
    <dgm:cxn modelId="{E7A015CB-F9EF-4B3E-8F6C-62DF447CD70F}" type="presParOf" srcId="{5331DF00-AD46-4400-9BEA-C2A469E01AC4}" destId="{753EFFF1-BB7A-4712-ADD6-9006B89CD5B6}" srcOrd="0" destOrd="0" presId="urn:microsoft.com/office/officeart/2005/8/layout/hierarchy3"/>
    <dgm:cxn modelId="{43999221-F36E-4E32-A6CC-7EA92D443C83}" type="presParOf" srcId="{5331DF00-AD46-4400-9BEA-C2A469E01AC4}" destId="{319467F7-9838-42BF-9642-782A637941E1}" srcOrd="1" destOrd="0" presId="urn:microsoft.com/office/officeart/2005/8/layout/hierarchy3"/>
    <dgm:cxn modelId="{BBE565AF-76D1-44F1-8F30-3B73159D78A1}" type="presParOf" srcId="{5486AA7A-FEB5-4F38-8D48-0D7EF8C9C49D}" destId="{CFCD1F27-42AB-4DC7-B503-F8111CD4E6E5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84D6A1-53AE-4DB2-8635-0E039BB90E9C}">
      <dsp:nvSpPr>
        <dsp:cNvPr id="0" name=""/>
        <dsp:cNvSpPr/>
      </dsp:nvSpPr>
      <dsp:spPr>
        <a:xfrm>
          <a:off x="921285" y="2387"/>
          <a:ext cx="714725" cy="357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 dirty="0"/>
            <a:t>Planning</a:t>
          </a:r>
        </a:p>
      </dsp:txBody>
      <dsp:txXfrm>
        <a:off x="931752" y="12854"/>
        <a:ext cx="693791" cy="336428"/>
      </dsp:txXfrm>
    </dsp:sp>
    <dsp:sp modelId="{6773ACF6-3707-4538-93AD-84FD78559BD5}">
      <dsp:nvSpPr>
        <dsp:cNvPr id="0" name=""/>
        <dsp:cNvSpPr/>
      </dsp:nvSpPr>
      <dsp:spPr>
        <a:xfrm>
          <a:off x="947037" y="359750"/>
          <a:ext cx="91440" cy="268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022"/>
              </a:lnTo>
              <a:lnTo>
                <a:pt x="117192" y="2680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A436E-DD7C-4987-A8B2-10B0E2528F78}">
      <dsp:nvSpPr>
        <dsp:cNvPr id="0" name=""/>
        <dsp:cNvSpPr/>
      </dsp:nvSpPr>
      <dsp:spPr>
        <a:xfrm>
          <a:off x="1064230" y="449090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Reporting</a:t>
          </a:r>
        </a:p>
      </dsp:txBody>
      <dsp:txXfrm>
        <a:off x="1074697" y="459557"/>
        <a:ext cx="550846" cy="336428"/>
      </dsp:txXfrm>
    </dsp:sp>
    <dsp:sp modelId="{74537332-E50E-4F9B-B18E-0807D0F7BAF0}">
      <dsp:nvSpPr>
        <dsp:cNvPr id="0" name=""/>
        <dsp:cNvSpPr/>
      </dsp:nvSpPr>
      <dsp:spPr>
        <a:xfrm>
          <a:off x="947037" y="359750"/>
          <a:ext cx="91440" cy="714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4725"/>
              </a:lnTo>
              <a:lnTo>
                <a:pt x="117192" y="7147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1ACE2-0195-45B1-9FAF-69F136881B1A}">
      <dsp:nvSpPr>
        <dsp:cNvPr id="0" name=""/>
        <dsp:cNvSpPr/>
      </dsp:nvSpPr>
      <dsp:spPr>
        <a:xfrm>
          <a:off x="1064230" y="895794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Research</a:t>
          </a:r>
        </a:p>
      </dsp:txBody>
      <dsp:txXfrm>
        <a:off x="1074697" y="906261"/>
        <a:ext cx="550846" cy="336428"/>
      </dsp:txXfrm>
    </dsp:sp>
    <dsp:sp modelId="{E6A36819-3B85-4423-BD2B-E75FD177BD7F}">
      <dsp:nvSpPr>
        <dsp:cNvPr id="0" name=""/>
        <dsp:cNvSpPr/>
      </dsp:nvSpPr>
      <dsp:spPr>
        <a:xfrm>
          <a:off x="947037" y="359750"/>
          <a:ext cx="91440" cy="1161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429"/>
              </a:lnTo>
              <a:lnTo>
                <a:pt x="117192" y="1161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AA6CA-3DD4-4A5A-B7D4-A728C75EFC97}">
      <dsp:nvSpPr>
        <dsp:cNvPr id="0" name=""/>
        <dsp:cNvSpPr/>
      </dsp:nvSpPr>
      <dsp:spPr>
        <a:xfrm>
          <a:off x="1064230" y="1342498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/>
            <a:t>Chambers</a:t>
          </a:r>
          <a:endParaRPr lang="en-ZA" sz="700" kern="1200" dirty="0"/>
        </a:p>
      </dsp:txBody>
      <dsp:txXfrm>
        <a:off x="1074697" y="1352965"/>
        <a:ext cx="550846" cy="336428"/>
      </dsp:txXfrm>
    </dsp:sp>
    <dsp:sp modelId="{7B27025A-A1EF-4B21-8CC4-339406A23C3D}">
      <dsp:nvSpPr>
        <dsp:cNvPr id="0" name=""/>
        <dsp:cNvSpPr/>
      </dsp:nvSpPr>
      <dsp:spPr>
        <a:xfrm>
          <a:off x="947037" y="359750"/>
          <a:ext cx="91440" cy="1608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8132"/>
              </a:lnTo>
              <a:lnTo>
                <a:pt x="117192" y="1608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3BC46-01EB-472C-9017-F11E4A3DBBE6}">
      <dsp:nvSpPr>
        <dsp:cNvPr id="0" name=""/>
        <dsp:cNvSpPr/>
      </dsp:nvSpPr>
      <dsp:spPr>
        <a:xfrm>
          <a:off x="1064230" y="1789201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Special Projects</a:t>
          </a:r>
        </a:p>
      </dsp:txBody>
      <dsp:txXfrm>
        <a:off x="1074697" y="1799668"/>
        <a:ext cx="550846" cy="336428"/>
      </dsp:txXfrm>
    </dsp:sp>
    <dsp:sp modelId="{249CD80B-F3A3-4E29-832C-9D37B0C23C68}">
      <dsp:nvSpPr>
        <dsp:cNvPr id="0" name=""/>
        <dsp:cNvSpPr/>
      </dsp:nvSpPr>
      <dsp:spPr>
        <a:xfrm>
          <a:off x="1814692" y="2387"/>
          <a:ext cx="714725" cy="357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 dirty="0"/>
            <a:t>Core Business</a:t>
          </a:r>
        </a:p>
      </dsp:txBody>
      <dsp:txXfrm>
        <a:off x="1825159" y="12854"/>
        <a:ext cx="693791" cy="336428"/>
      </dsp:txXfrm>
    </dsp:sp>
    <dsp:sp modelId="{71E2BFF8-BBC2-4341-93DE-1085BB27F79A}">
      <dsp:nvSpPr>
        <dsp:cNvPr id="0" name=""/>
        <dsp:cNvSpPr/>
      </dsp:nvSpPr>
      <dsp:spPr>
        <a:xfrm>
          <a:off x="1840444" y="359750"/>
          <a:ext cx="91440" cy="268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022"/>
              </a:lnTo>
              <a:lnTo>
                <a:pt x="117192" y="2680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EED7B-A48B-4A89-9607-BF2F1CEAC8EE}">
      <dsp:nvSpPr>
        <dsp:cNvPr id="0" name=""/>
        <dsp:cNvSpPr/>
      </dsp:nvSpPr>
      <dsp:spPr>
        <a:xfrm>
          <a:off x="1957637" y="449090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Discretionary Grants (LIPC)</a:t>
          </a:r>
        </a:p>
      </dsp:txBody>
      <dsp:txXfrm>
        <a:off x="1968104" y="459557"/>
        <a:ext cx="550846" cy="336428"/>
      </dsp:txXfrm>
    </dsp:sp>
    <dsp:sp modelId="{6155D4C3-7966-4FA8-9F24-5E10EED6C51D}">
      <dsp:nvSpPr>
        <dsp:cNvPr id="0" name=""/>
        <dsp:cNvSpPr/>
      </dsp:nvSpPr>
      <dsp:spPr>
        <a:xfrm>
          <a:off x="1886164" y="359750"/>
          <a:ext cx="741496" cy="638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392"/>
              </a:lnTo>
              <a:lnTo>
                <a:pt x="741496" y="6383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D4338-63E9-427E-A519-7D37C6207CEE}">
      <dsp:nvSpPr>
        <dsp:cNvPr id="0" name=""/>
        <dsp:cNvSpPr/>
      </dsp:nvSpPr>
      <dsp:spPr>
        <a:xfrm>
          <a:off x="2627661" y="819461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Mandatory Grants (WSP)</a:t>
          </a:r>
        </a:p>
      </dsp:txBody>
      <dsp:txXfrm>
        <a:off x="2638128" y="829928"/>
        <a:ext cx="550846" cy="336428"/>
      </dsp:txXfrm>
    </dsp:sp>
    <dsp:sp modelId="{6059D242-3401-4F78-91DE-EF83FB67A3EB}">
      <dsp:nvSpPr>
        <dsp:cNvPr id="0" name=""/>
        <dsp:cNvSpPr/>
      </dsp:nvSpPr>
      <dsp:spPr>
        <a:xfrm>
          <a:off x="1840444" y="359750"/>
          <a:ext cx="91440" cy="991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1803"/>
              </a:lnTo>
              <a:lnTo>
                <a:pt x="117192" y="9918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7BC3B-3593-4EAC-A293-FA5571E055C5}">
      <dsp:nvSpPr>
        <dsp:cNvPr id="0" name=""/>
        <dsp:cNvSpPr/>
      </dsp:nvSpPr>
      <dsp:spPr>
        <a:xfrm>
          <a:off x="1957637" y="1172872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Qualification Development</a:t>
          </a:r>
        </a:p>
      </dsp:txBody>
      <dsp:txXfrm>
        <a:off x="1968104" y="1183339"/>
        <a:ext cx="550846" cy="336428"/>
      </dsp:txXfrm>
    </dsp:sp>
    <dsp:sp modelId="{3BC1EAC2-056E-4FFA-B1AA-2D17A03C6B84}">
      <dsp:nvSpPr>
        <dsp:cNvPr id="0" name=""/>
        <dsp:cNvSpPr/>
      </dsp:nvSpPr>
      <dsp:spPr>
        <a:xfrm>
          <a:off x="1886164" y="359750"/>
          <a:ext cx="749970" cy="1345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210"/>
              </a:lnTo>
              <a:lnTo>
                <a:pt x="749970" y="1345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F1B06-D509-4BDB-AD7D-1BE3D1898241}">
      <dsp:nvSpPr>
        <dsp:cNvPr id="0" name=""/>
        <dsp:cNvSpPr/>
      </dsp:nvSpPr>
      <dsp:spPr>
        <a:xfrm>
          <a:off x="2636134" y="1526279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Assessors &amp; Moderators</a:t>
          </a:r>
        </a:p>
      </dsp:txBody>
      <dsp:txXfrm>
        <a:off x="2646601" y="1536746"/>
        <a:ext cx="550846" cy="336428"/>
      </dsp:txXfrm>
    </dsp:sp>
    <dsp:sp modelId="{57D80399-3E6F-4EAF-9F73-15DE4C03BD4B}">
      <dsp:nvSpPr>
        <dsp:cNvPr id="0" name=""/>
        <dsp:cNvSpPr/>
      </dsp:nvSpPr>
      <dsp:spPr>
        <a:xfrm>
          <a:off x="1886164" y="359750"/>
          <a:ext cx="96916" cy="1741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28"/>
              </a:lnTo>
              <a:lnTo>
                <a:pt x="96916" y="1741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A19E4-CF74-4BA4-A21C-77CF53F6F0C0}">
      <dsp:nvSpPr>
        <dsp:cNvPr id="0" name=""/>
        <dsp:cNvSpPr/>
      </dsp:nvSpPr>
      <dsp:spPr>
        <a:xfrm>
          <a:off x="1983081" y="1922097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Skills Development Providers</a:t>
          </a:r>
        </a:p>
      </dsp:txBody>
      <dsp:txXfrm>
        <a:off x="1993548" y="1932564"/>
        <a:ext cx="550846" cy="336428"/>
      </dsp:txXfrm>
    </dsp:sp>
    <dsp:sp modelId="{33FDE5F5-4602-47E2-B036-FD59D42B087F}">
      <dsp:nvSpPr>
        <dsp:cNvPr id="0" name=""/>
        <dsp:cNvSpPr/>
      </dsp:nvSpPr>
      <dsp:spPr>
        <a:xfrm>
          <a:off x="1886164" y="359750"/>
          <a:ext cx="749975" cy="2054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4836"/>
              </a:lnTo>
              <a:lnTo>
                <a:pt x="749975" y="20548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2C106-9893-4064-A60D-AA8AE5F1488D}">
      <dsp:nvSpPr>
        <dsp:cNvPr id="0" name=""/>
        <dsp:cNvSpPr/>
      </dsp:nvSpPr>
      <dsp:spPr>
        <a:xfrm>
          <a:off x="2636140" y="2235905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Learner Intervention</a:t>
          </a:r>
        </a:p>
      </dsp:txBody>
      <dsp:txXfrm>
        <a:off x="2646607" y="2246372"/>
        <a:ext cx="550846" cy="336428"/>
      </dsp:txXfrm>
    </dsp:sp>
    <dsp:sp modelId="{895C8076-2BC5-4820-B52B-37A32D4CF5F1}">
      <dsp:nvSpPr>
        <dsp:cNvPr id="0" name=""/>
        <dsp:cNvSpPr/>
      </dsp:nvSpPr>
      <dsp:spPr>
        <a:xfrm>
          <a:off x="1886164" y="359750"/>
          <a:ext cx="96916" cy="2413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3921"/>
              </a:lnTo>
              <a:lnTo>
                <a:pt x="96916" y="2413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6FBEB-207E-41FC-888B-A045E4BF5B03}">
      <dsp:nvSpPr>
        <dsp:cNvPr id="0" name=""/>
        <dsp:cNvSpPr/>
      </dsp:nvSpPr>
      <dsp:spPr>
        <a:xfrm>
          <a:off x="1983081" y="2594990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External Moderation</a:t>
          </a:r>
        </a:p>
      </dsp:txBody>
      <dsp:txXfrm>
        <a:off x="1993548" y="2605457"/>
        <a:ext cx="550846" cy="336428"/>
      </dsp:txXfrm>
    </dsp:sp>
    <dsp:sp modelId="{E4A9D8FE-5A35-46E5-B1CB-9787107DBD16}">
      <dsp:nvSpPr>
        <dsp:cNvPr id="0" name=""/>
        <dsp:cNvSpPr/>
      </dsp:nvSpPr>
      <dsp:spPr>
        <a:xfrm>
          <a:off x="1886164" y="359750"/>
          <a:ext cx="783899" cy="2758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8848"/>
              </a:lnTo>
              <a:lnTo>
                <a:pt x="783899" y="2758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9E17C-5948-4B04-89A8-450B15349E51}">
      <dsp:nvSpPr>
        <dsp:cNvPr id="0" name=""/>
        <dsp:cNvSpPr/>
      </dsp:nvSpPr>
      <dsp:spPr>
        <a:xfrm>
          <a:off x="2670064" y="2939916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Certification</a:t>
          </a:r>
        </a:p>
      </dsp:txBody>
      <dsp:txXfrm>
        <a:off x="2680531" y="2950383"/>
        <a:ext cx="550846" cy="336428"/>
      </dsp:txXfrm>
    </dsp:sp>
    <dsp:sp modelId="{79A5CD83-2860-4E9A-B603-692DA9FBACA6}">
      <dsp:nvSpPr>
        <dsp:cNvPr id="0" name=""/>
        <dsp:cNvSpPr/>
      </dsp:nvSpPr>
      <dsp:spPr>
        <a:xfrm>
          <a:off x="1886164" y="359750"/>
          <a:ext cx="96916" cy="3078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8334"/>
              </a:lnTo>
              <a:lnTo>
                <a:pt x="96916" y="30783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2EFE1-295F-47FA-98ED-F910D1892110}">
      <dsp:nvSpPr>
        <dsp:cNvPr id="0" name=""/>
        <dsp:cNvSpPr/>
      </dsp:nvSpPr>
      <dsp:spPr>
        <a:xfrm>
          <a:off x="1983081" y="3259402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Self-Funded Intervention</a:t>
          </a:r>
        </a:p>
      </dsp:txBody>
      <dsp:txXfrm>
        <a:off x="1993548" y="3269869"/>
        <a:ext cx="550846" cy="336428"/>
      </dsp:txXfrm>
    </dsp:sp>
    <dsp:sp modelId="{5BCCF9FA-B082-4D08-86D7-CB0FDF2DFEB5}">
      <dsp:nvSpPr>
        <dsp:cNvPr id="0" name=""/>
        <dsp:cNvSpPr/>
      </dsp:nvSpPr>
      <dsp:spPr>
        <a:xfrm>
          <a:off x="1886164" y="359750"/>
          <a:ext cx="733011" cy="3482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2629"/>
              </a:lnTo>
              <a:lnTo>
                <a:pt x="733011" y="3482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C041B-0A5C-448D-B76D-17249A5B0DDF}">
      <dsp:nvSpPr>
        <dsp:cNvPr id="0" name=""/>
        <dsp:cNvSpPr/>
      </dsp:nvSpPr>
      <dsp:spPr>
        <a:xfrm>
          <a:off x="2619175" y="3663698"/>
          <a:ext cx="571780" cy="3573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 dirty="0"/>
            <a:t>Artisans</a:t>
          </a:r>
        </a:p>
      </dsp:txBody>
      <dsp:txXfrm>
        <a:off x="2629642" y="3674165"/>
        <a:ext cx="550846" cy="336428"/>
      </dsp:txXfrm>
    </dsp:sp>
    <dsp:sp modelId="{EECB16A6-CD19-4F13-91CC-BCFF71C14964}">
      <dsp:nvSpPr>
        <dsp:cNvPr id="0" name=""/>
        <dsp:cNvSpPr/>
      </dsp:nvSpPr>
      <dsp:spPr>
        <a:xfrm>
          <a:off x="3389918" y="2387"/>
          <a:ext cx="714725" cy="357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 dirty="0"/>
            <a:t>Finance</a:t>
          </a:r>
        </a:p>
      </dsp:txBody>
      <dsp:txXfrm>
        <a:off x="3400385" y="12854"/>
        <a:ext cx="693791" cy="336428"/>
      </dsp:txXfrm>
    </dsp:sp>
    <dsp:sp modelId="{5F545580-7DAB-4EBD-AC5C-A3B9931718BF}">
      <dsp:nvSpPr>
        <dsp:cNvPr id="0" name=""/>
        <dsp:cNvSpPr/>
      </dsp:nvSpPr>
      <dsp:spPr>
        <a:xfrm>
          <a:off x="4317847" y="11017"/>
          <a:ext cx="714725" cy="357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 dirty="0"/>
            <a:t>Legal</a:t>
          </a:r>
        </a:p>
      </dsp:txBody>
      <dsp:txXfrm>
        <a:off x="4328314" y="21484"/>
        <a:ext cx="693791" cy="336428"/>
      </dsp:txXfrm>
    </dsp:sp>
    <dsp:sp modelId="{753EFFF1-BB7A-4712-ADD6-9006B89CD5B6}">
      <dsp:nvSpPr>
        <dsp:cNvPr id="0" name=""/>
        <dsp:cNvSpPr/>
      </dsp:nvSpPr>
      <dsp:spPr>
        <a:xfrm>
          <a:off x="5228521" y="0"/>
          <a:ext cx="714725" cy="357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 dirty="0"/>
            <a:t>HR</a:t>
          </a:r>
        </a:p>
      </dsp:txBody>
      <dsp:txXfrm>
        <a:off x="5238988" y="10467"/>
        <a:ext cx="693791" cy="336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E8688EC-CC2B-4867-9D93-5E9F1082C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3603</Words>
  <Characters>20539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Webster</dc:creator>
  <cp:lastModifiedBy>SA</cp:lastModifiedBy>
  <cp:revision>6</cp:revision>
  <dcterms:created xsi:type="dcterms:W3CDTF">2018-10-15T04:57:00Z</dcterms:created>
  <dcterms:modified xsi:type="dcterms:W3CDTF">2018-10-15T15:39:00Z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